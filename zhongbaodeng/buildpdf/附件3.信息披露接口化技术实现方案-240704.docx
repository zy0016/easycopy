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C6F5F9">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附件3</w:t>
      </w:r>
    </w:p>
    <w:p w14:paraId="70071250">
      <w:pPr>
        <w:rPr>
          <w:rFonts w:hint="default" w:ascii="黑体" w:hAnsi="黑体" w:eastAsia="黑体" w:cs="黑体"/>
          <w:sz w:val="32"/>
          <w:szCs w:val="32"/>
          <w:lang w:val="en-US" w:eastAsia="zh-CN"/>
        </w:rPr>
      </w:pPr>
    </w:p>
    <w:p w14:paraId="797BDB21">
      <w:pPr>
        <w:adjustRightInd w:val="0"/>
        <w:snapToGrid w:val="0"/>
        <w:spacing w:line="720" w:lineRule="exact"/>
        <w:jc w:val="center"/>
        <w:rPr>
          <w:rFonts w:ascii="宋体" w:hAnsi="宋体" w:eastAsia="宋体"/>
          <w:b/>
          <w:bCs/>
          <w:sz w:val="44"/>
          <w:szCs w:val="44"/>
        </w:rPr>
      </w:pPr>
      <w:r>
        <w:rPr>
          <w:rFonts w:hint="eastAsia" w:ascii="宋体" w:hAnsi="宋体" w:eastAsia="宋体"/>
          <w:b/>
          <w:bCs/>
          <w:sz w:val="44"/>
          <w:szCs w:val="44"/>
        </w:rPr>
        <w:t>信息披露</w:t>
      </w:r>
      <w:r>
        <w:rPr>
          <w:rFonts w:hint="eastAsia" w:ascii="宋体" w:hAnsi="宋体" w:eastAsia="宋体"/>
          <w:b/>
          <w:bCs/>
          <w:sz w:val="44"/>
          <w:szCs w:val="44"/>
          <w:lang w:val="en-US" w:eastAsia="zh-CN"/>
        </w:rPr>
        <w:t>接口</w:t>
      </w:r>
      <w:r>
        <w:rPr>
          <w:rFonts w:hint="eastAsia" w:ascii="宋体" w:hAnsi="宋体" w:eastAsia="宋体"/>
          <w:b/>
          <w:bCs/>
          <w:sz w:val="44"/>
          <w:szCs w:val="44"/>
        </w:rPr>
        <w:t>技术实现方案</w:t>
      </w:r>
    </w:p>
    <w:p w14:paraId="710A8E05">
      <w:pPr>
        <w:adjustRightInd w:val="0"/>
        <w:snapToGrid w:val="0"/>
        <w:spacing w:line="560" w:lineRule="exact"/>
        <w:ind w:firstLine="640" w:firstLineChars="200"/>
        <w:rPr>
          <w:rFonts w:ascii="仿宋" w:hAnsi="仿宋" w:eastAsia="仿宋"/>
          <w:sz w:val="32"/>
          <w:szCs w:val="32"/>
        </w:rPr>
      </w:pPr>
    </w:p>
    <w:p w14:paraId="7209E12C">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 w:hAnsi="仿宋" w:eastAsia="仿宋" w:cs="Times New Roman"/>
          <w:color w:val="auto"/>
          <w:sz w:val="32"/>
          <w:szCs w:val="32"/>
          <w:lang w:val="en-US" w:eastAsia="zh-CN"/>
        </w:rPr>
      </w:pPr>
      <w:r>
        <w:rPr>
          <w:rFonts w:hint="eastAsia" w:ascii="仿宋" w:hAnsi="仿宋" w:eastAsia="仿宋" w:cs="仿宋"/>
          <w:sz w:val="32"/>
          <w:szCs w:val="32"/>
          <w:lang w:val="en-US" w:eastAsia="zh-CN"/>
        </w:rPr>
        <w:t>发布披露类型为定期披露和临时披露、</w:t>
      </w:r>
      <w:r>
        <w:rPr>
          <w:rFonts w:hint="eastAsia" w:ascii="仿宋" w:hAnsi="仿宋" w:eastAsia="仿宋" w:cs="仿宋"/>
          <w:b/>
          <w:bCs/>
          <w:sz w:val="32"/>
          <w:szCs w:val="32"/>
          <w:lang w:val="en-US" w:eastAsia="zh-CN"/>
        </w:rPr>
        <w:t>披露范围为定向且定向范围为默认范围</w:t>
      </w:r>
      <w:r>
        <w:rPr>
          <w:rFonts w:hint="eastAsia" w:ascii="仿宋" w:hAnsi="仿宋" w:eastAsia="仿宋" w:cs="仿宋"/>
          <w:sz w:val="32"/>
          <w:szCs w:val="32"/>
          <w:lang w:val="en-US" w:eastAsia="zh-CN"/>
        </w:rPr>
        <w:t>的保险资管产品信息披露业务场景适用于该方案。</w:t>
      </w:r>
      <w:r>
        <w:rPr>
          <w:rFonts w:hint="eastAsia" w:ascii="仿宋" w:hAnsi="仿宋" w:eastAsia="仿宋" w:cs="Times New Roman"/>
          <w:color w:val="auto"/>
          <w:sz w:val="32"/>
          <w:szCs w:val="32"/>
          <w:lang w:val="en-US" w:eastAsia="zh-CN"/>
        </w:rPr>
        <w:t>机构将披露文件上传至数据交互平台前置机指定目录，前置机对披露文件进行初步处理后通过数据交互平台传输给中保登系统，中保登系统收到披露文件后提取文件名中相关信息进行解析处理自动完成信息披露发布，并向机构反馈信披发布结果，同时在T+1日提供T日发布的信披对账服务。</w:t>
      </w:r>
    </w:p>
    <w:p w14:paraId="5AB6FE2B">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 w:hAnsi="仿宋" w:eastAsia="仿宋"/>
          <w:sz w:val="32"/>
          <w:szCs w:val="32"/>
        </w:rPr>
      </w:pPr>
      <w:r>
        <w:rPr>
          <w:rFonts w:hint="eastAsia" w:ascii="仿宋" w:hAnsi="仿宋" w:eastAsia="仿宋"/>
          <w:color w:val="auto"/>
          <w:sz w:val="32"/>
          <w:szCs w:val="32"/>
          <w:lang w:val="en-US" w:eastAsia="zh-CN"/>
        </w:rPr>
        <w:t>信息披露接口化</w:t>
      </w:r>
      <w:r>
        <w:rPr>
          <w:rFonts w:hint="eastAsia" w:ascii="仿宋" w:hAnsi="仿宋" w:eastAsia="仿宋" w:cs="Times New Roman"/>
          <w:color w:val="auto"/>
          <w:sz w:val="32"/>
          <w:szCs w:val="32"/>
          <w:lang w:val="en-US" w:eastAsia="zh-CN"/>
        </w:rPr>
        <w:t>主要</w:t>
      </w:r>
      <w:r>
        <w:rPr>
          <w:rFonts w:hint="eastAsia" w:ascii="仿宋" w:hAnsi="仿宋" w:eastAsia="仿宋" w:cs="Times New Roman"/>
          <w:color w:val="auto"/>
          <w:sz w:val="32"/>
          <w:szCs w:val="32"/>
        </w:rPr>
        <w:t>包含</w:t>
      </w:r>
      <w:r>
        <w:rPr>
          <w:rFonts w:hint="eastAsia" w:ascii="仿宋" w:hAnsi="仿宋" w:eastAsia="仿宋" w:cs="Times New Roman"/>
          <w:color w:val="auto"/>
          <w:sz w:val="32"/>
          <w:szCs w:val="32"/>
          <w:lang w:val="en-US" w:eastAsia="zh-CN"/>
        </w:rPr>
        <w:t>数据交互平台前置机功能改造</w:t>
      </w:r>
      <w:r>
        <w:rPr>
          <w:rFonts w:hint="eastAsia" w:ascii="仿宋" w:hAnsi="仿宋" w:eastAsia="仿宋" w:cs="Times New Roman"/>
          <w:color w:val="auto"/>
          <w:sz w:val="32"/>
          <w:szCs w:val="32"/>
        </w:rPr>
        <w:t>、</w:t>
      </w:r>
      <w:r>
        <w:rPr>
          <w:rFonts w:hint="eastAsia" w:ascii="仿宋" w:hAnsi="仿宋" w:eastAsia="仿宋" w:cs="Times New Roman"/>
          <w:color w:val="auto"/>
          <w:sz w:val="32"/>
          <w:szCs w:val="32"/>
          <w:lang w:val="en-US" w:eastAsia="zh-CN"/>
        </w:rPr>
        <w:t>数据交互平台改造、三类产品和组合产品信披接口化改造</w:t>
      </w:r>
      <w:r>
        <w:rPr>
          <w:rFonts w:hint="eastAsia" w:ascii="仿宋" w:hAnsi="仿宋" w:eastAsia="仿宋" w:cs="Times New Roman"/>
          <w:color w:val="auto"/>
          <w:sz w:val="32"/>
          <w:szCs w:val="32"/>
        </w:rPr>
        <w:t>、</w:t>
      </w:r>
      <w:r>
        <w:rPr>
          <w:rFonts w:hint="eastAsia" w:ascii="仿宋" w:hAnsi="仿宋" w:eastAsia="仿宋" w:cs="Times New Roman"/>
          <w:color w:val="auto"/>
          <w:sz w:val="32"/>
          <w:szCs w:val="32"/>
          <w:lang w:val="en-US" w:eastAsia="zh-CN"/>
        </w:rPr>
        <w:t>信披发布结果对账接口下发四</w:t>
      </w:r>
      <w:r>
        <w:rPr>
          <w:rFonts w:hint="eastAsia" w:ascii="仿宋" w:hAnsi="仿宋" w:eastAsia="仿宋" w:cs="Times New Roman"/>
          <w:color w:val="auto"/>
          <w:sz w:val="32"/>
          <w:szCs w:val="32"/>
        </w:rPr>
        <w:t>部分内容</w:t>
      </w:r>
      <w:r>
        <w:rPr>
          <w:rFonts w:hint="eastAsia" w:ascii="仿宋" w:hAnsi="仿宋" w:eastAsia="仿宋"/>
          <w:sz w:val="32"/>
          <w:szCs w:val="32"/>
        </w:rPr>
        <w:t>。</w:t>
      </w:r>
    </w:p>
    <w:p w14:paraId="4F59B336">
      <w:pPr>
        <w:pStyle w:val="2"/>
        <w:rPr>
          <w:rFonts w:hint="eastAsia"/>
        </w:rPr>
      </w:pPr>
      <w:ins w:id="0" w:author="惠苗辉" w:date="2024-07-04T13:38:53Z">
        <w:r>
          <w:rPr>
            <w:rFonts w:hint="eastAsia"/>
            <w:lang w:val="en-US" w:eastAsia="zh-CN"/>
          </w:rPr>
          <w:t>一</w:t>
        </w:r>
      </w:ins>
      <w:ins w:id="1" w:author="惠苗辉" w:date="2024-07-04T13:38:55Z">
        <w:r>
          <w:rPr>
            <w:rFonts w:hint="eastAsia"/>
            <w:lang w:val="en-US" w:eastAsia="zh-CN"/>
          </w:rPr>
          <w:t>、</w:t>
        </w:r>
      </w:ins>
      <w:r>
        <w:rPr>
          <w:rFonts w:hint="eastAsia"/>
          <w:lang w:val="en-US" w:eastAsia="zh-CN"/>
        </w:rPr>
        <w:t>数据交互平台前置机功能改造</w:t>
      </w:r>
    </w:p>
    <w:p w14:paraId="3623FB7E">
      <w:pPr>
        <w:pStyle w:val="3"/>
        <w:rPr>
          <w:ins w:id="2" w:author="惠苗辉" w:date="2024-07-04T13:40:18Z"/>
          <w:rFonts w:hint="eastAsia" w:ascii="仿宋" w:hAnsi="仿宋" w:cs="仿宋"/>
          <w:lang w:val="en-US" w:eastAsia="zh-CN"/>
        </w:rPr>
      </w:pPr>
      <w:r>
        <w:rPr>
          <w:rFonts w:hint="eastAsia" w:ascii="仿宋" w:hAnsi="仿宋" w:cs="仿宋"/>
          <w:lang w:val="en-US" w:eastAsia="zh-CN"/>
        </w:rPr>
        <w:t>1.目录结构配置</w:t>
      </w:r>
    </w:p>
    <w:p w14:paraId="0DB9B204">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default" w:ascii="仿宋" w:hAnsi="仿宋" w:eastAsia="仿宋"/>
          <w:color w:val="000000" w:themeColor="text1"/>
          <w:sz w:val="32"/>
          <w:szCs w:val="32"/>
          <w:lang w:val="en-US" w:eastAsia="zh-CN"/>
          <w14:textFill>
            <w14:solidFill>
              <w14:schemeClr w14:val="tx1"/>
            </w14:solidFill>
          </w14:textFill>
        </w:rPr>
      </w:pPr>
      <w:r>
        <w:rPr>
          <w:rFonts w:hint="eastAsia" w:ascii="仿宋" w:hAnsi="仿宋" w:eastAsia="仿宋"/>
          <w:color w:val="000000" w:themeColor="text1"/>
          <w:sz w:val="32"/>
          <w:szCs w:val="32"/>
          <w:lang w:val="en-US" w:eastAsia="zh-CN"/>
          <w14:textFill>
            <w14:solidFill>
              <w14:schemeClr w14:val="tx1"/>
            </w14:solidFill>
          </w14:textFill>
        </w:rPr>
        <w:t>前置机自动生成当</w:t>
      </w:r>
      <w:ins w:id="3" w:author="惠苗辉" w:date="2024-07-04T13:47:07Z">
        <w:r>
          <w:rPr>
            <w:rFonts w:hint="eastAsia" w:ascii="仿宋" w:hAnsi="仿宋" w:eastAsia="仿宋"/>
            <w:color w:val="000000" w:themeColor="text1"/>
            <w:sz w:val="32"/>
            <w:szCs w:val="32"/>
            <w:lang w:val="en-US" w:eastAsia="zh-CN"/>
            <w14:textFill>
              <w14:solidFill>
                <w14:schemeClr w14:val="tx1"/>
              </w14:solidFill>
            </w14:textFill>
          </w:rPr>
          <w:t>前</w:t>
        </w:r>
      </w:ins>
      <w:r>
        <w:rPr>
          <w:rFonts w:hint="eastAsia" w:ascii="仿宋" w:hAnsi="仿宋" w:eastAsia="仿宋"/>
          <w:color w:val="000000" w:themeColor="text1"/>
          <w:sz w:val="32"/>
          <w:szCs w:val="32"/>
          <w:lang w:val="en-US" w:eastAsia="zh-CN"/>
          <w14:textFill>
            <w14:solidFill>
              <w14:schemeClr w14:val="tx1"/>
            </w14:solidFill>
          </w14:textFill>
        </w:rPr>
        <w:t>日期yyyymmdd的文件目录，创建/yyyymmdd/006/working、/yyyymmdd/006/upload目录结构，其中：</w:t>
      </w:r>
    </w:p>
    <w:p w14:paraId="49071C81">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eastAsia" w:ascii="仿宋" w:hAnsi="仿宋" w:eastAsia="仿宋"/>
          <w:color w:val="000000" w:themeColor="text1"/>
          <w:sz w:val="32"/>
          <w:szCs w:val="32"/>
          <w:highlight w:val="yellow"/>
          <w:lang w:val="en-US" w:eastAsia="zh-CN"/>
          <w14:textFill>
            <w14:solidFill>
              <w14:schemeClr w14:val="tx1"/>
            </w14:solidFill>
          </w14:textFill>
        </w:rPr>
      </w:pPr>
      <w:r>
        <w:rPr>
          <w:rFonts w:hint="eastAsia" w:ascii="仿宋" w:hAnsi="仿宋" w:eastAsia="仿宋"/>
          <w:color w:val="000000" w:themeColor="text1"/>
          <w:sz w:val="32"/>
          <w:szCs w:val="32"/>
          <w:lang w:val="en-US" w:eastAsia="zh-CN"/>
          <w14:textFill>
            <w14:solidFill>
              <w14:schemeClr w14:val="tx1"/>
            </w14:solidFill>
          </w14:textFill>
        </w:rPr>
        <w:t>（1）/yyyymmdd/006/working：机构操作人员或机构系统将披露文件上传至该目录</w:t>
      </w:r>
      <w:r>
        <w:rPr>
          <w:rFonts w:hint="eastAsia" w:ascii="仿宋" w:hAnsi="仿宋" w:eastAsia="仿宋"/>
          <w:sz w:val="32"/>
          <w:szCs w:val="32"/>
          <w:highlight w:val="none"/>
          <w:lang w:eastAsia="zh-CN"/>
        </w:rPr>
        <w:t>。</w:t>
      </w:r>
    </w:p>
    <w:p w14:paraId="179B2F1D">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 w:hAnsi="仿宋" w:eastAsia="仿宋"/>
          <w:sz w:val="32"/>
          <w:szCs w:val="32"/>
        </w:rPr>
      </w:pPr>
      <w:r>
        <w:rPr>
          <w:rFonts w:hint="eastAsia" w:ascii="仿宋" w:hAnsi="仿宋" w:eastAsia="仿宋"/>
          <w:color w:val="000000" w:themeColor="text1"/>
          <w:sz w:val="32"/>
          <w:szCs w:val="32"/>
          <w:lang w:val="en-US" w:eastAsia="zh-CN"/>
          <w14:textFill>
            <w14:solidFill>
              <w14:schemeClr w14:val="tx1"/>
            </w14:solidFill>
          </w14:textFill>
        </w:rPr>
        <w:t>（2）/yyyymmdd/006/upload：机构上传的披露文件经前置机校验通过后，自动转移至该目录</w:t>
      </w:r>
      <w:r>
        <w:rPr>
          <w:rFonts w:hint="eastAsia" w:ascii="仿宋" w:hAnsi="仿宋" w:eastAsia="仿宋"/>
          <w:sz w:val="32"/>
          <w:szCs w:val="32"/>
        </w:rPr>
        <w:t>。</w:t>
      </w:r>
    </w:p>
    <w:p w14:paraId="7985FB1E">
      <w:pPr>
        <w:pStyle w:val="3"/>
        <w:rPr>
          <w:ins w:id="4" w:author="惠苗辉" w:date="2024-07-04T13:41:26Z"/>
          <w:rFonts w:hint="eastAsia" w:ascii="仿宋" w:hAnsi="仿宋" w:cs="仿宋"/>
          <w:lang w:val="en-US" w:eastAsia="zh-CN"/>
        </w:rPr>
      </w:pPr>
      <w:r>
        <w:rPr>
          <w:rFonts w:hint="eastAsia" w:ascii="仿宋" w:hAnsi="仿宋" w:cs="仿宋"/>
          <w:lang w:val="en-US" w:eastAsia="zh-CN"/>
        </w:rPr>
        <w:t>2.处理机构上传的披露文件</w:t>
      </w:r>
    </w:p>
    <w:p w14:paraId="75EA9020">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eastAsia" w:ascii="仿宋" w:hAnsi="仿宋" w:eastAsia="仿宋"/>
          <w:b w:val="0"/>
          <w:bCs w:val="0"/>
          <w:color w:val="auto"/>
          <w:sz w:val="32"/>
          <w:szCs w:val="32"/>
          <w:highlight w:val="none"/>
          <w:lang w:val="en-US" w:eastAsia="zh-CN"/>
        </w:rPr>
      </w:pPr>
      <w:r>
        <w:rPr>
          <w:rFonts w:hint="eastAsia" w:ascii="仿宋" w:hAnsi="仿宋" w:eastAsia="仿宋"/>
          <w:b w:val="0"/>
          <w:bCs w:val="0"/>
          <w:color w:val="auto"/>
          <w:sz w:val="32"/>
          <w:szCs w:val="32"/>
          <w:highlight w:val="none"/>
          <w:lang w:val="en-US" w:eastAsia="zh-CN"/>
        </w:rPr>
        <w:t>机构上传的披露文件为pdf格式，由披露文件名称中去除[</w:t>
      </w:r>
      <w:r>
        <w:rPr>
          <w:rFonts w:hint="eastAsia" w:ascii="宋体" w:hAnsi="宋体" w:eastAsia="宋体"/>
          <w:b/>
          <w:bCs/>
          <w:color w:val="auto"/>
          <w:sz w:val="18"/>
          <w:highlight w:val="none"/>
          <w:lang w:val="en-US" w:eastAsia="zh-CN"/>
        </w:rPr>
        <w:t>文件数标识</w:t>
      </w:r>
      <w:r>
        <w:rPr>
          <w:rFonts w:hint="eastAsia" w:ascii="仿宋" w:hAnsi="仿宋" w:eastAsia="仿宋"/>
          <w:b w:val="0"/>
          <w:bCs w:val="0"/>
          <w:color w:val="auto"/>
          <w:sz w:val="32"/>
          <w:szCs w:val="32"/>
          <w:highlight w:val="none"/>
          <w:lang w:val="en-US" w:eastAsia="zh-CN"/>
        </w:rPr>
        <w:t>]剩余内容确定当日单条信披的唯一性，单条信披可有1~9个披露文件，单个披露文件大小不超过10M。</w:t>
      </w:r>
    </w:p>
    <w:p w14:paraId="7FFF517E">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eastAsia" w:ascii="仿宋" w:hAnsi="仿宋" w:eastAsia="仿宋"/>
          <w:b w:val="0"/>
          <w:bCs w:val="0"/>
          <w:color w:val="auto"/>
          <w:sz w:val="32"/>
          <w:szCs w:val="32"/>
          <w:highlight w:val="none"/>
          <w:lang w:val="en-US" w:eastAsia="zh-CN"/>
        </w:rPr>
      </w:pPr>
      <w:r>
        <w:rPr>
          <w:rFonts w:hint="eastAsia" w:ascii="仿宋" w:hAnsi="仿宋" w:eastAsia="仿宋"/>
          <w:b w:val="0"/>
          <w:bCs w:val="0"/>
          <w:color w:val="auto"/>
          <w:sz w:val="32"/>
          <w:szCs w:val="32"/>
          <w:highlight w:val="none"/>
          <w:lang w:val="en-US" w:eastAsia="zh-CN"/>
        </w:rPr>
        <w:t>（1）披露文件命名规则：</w:t>
      </w:r>
    </w:p>
    <w:p w14:paraId="1A26208F">
      <w:pPr>
        <w:keepNext w:val="0"/>
        <w:keepLines w:val="0"/>
        <w:pageBreakBefore w:val="0"/>
        <w:widowControl w:val="0"/>
        <w:kinsoku/>
        <w:wordWrap/>
        <w:overflowPunct/>
        <w:topLinePunct w:val="0"/>
        <w:autoSpaceDE/>
        <w:autoSpaceDN/>
        <w:bidi w:val="0"/>
        <w:adjustRightInd w:val="0"/>
        <w:snapToGrid w:val="0"/>
        <w:spacing w:line="240" w:lineRule="atLeast"/>
        <w:ind w:firstLine="640" w:firstLineChars="200"/>
        <w:textAlignment w:val="auto"/>
        <w:rPr>
          <w:ins w:id="5" w:author="惠苗辉" w:date="2024-07-04T13:51:30Z"/>
          <w:rFonts w:hint="eastAsia" w:ascii="仿宋" w:hAnsi="仿宋" w:eastAsia="仿宋"/>
          <w:color w:val="auto"/>
          <w:sz w:val="32"/>
          <w:szCs w:val="32"/>
          <w:highlight w:val="none"/>
          <w:lang w:val="en-US" w:eastAsia="zh-CN"/>
        </w:rPr>
      </w:pPr>
      <w:r>
        <w:rPr>
          <w:rFonts w:hint="eastAsia" w:ascii="仿宋" w:hAnsi="仿宋" w:eastAsia="仿宋"/>
          <w:color w:val="auto"/>
          <w:sz w:val="32"/>
          <w:szCs w:val="32"/>
          <w:highlight w:val="none"/>
          <w:lang w:val="en-US" w:eastAsia="zh-CN"/>
        </w:rPr>
        <w:t>文件命名格式说明如下：</w:t>
      </w:r>
    </w:p>
    <w:p w14:paraId="6E19501F">
      <w:pPr>
        <w:keepNext w:val="0"/>
        <w:keepLines w:val="0"/>
        <w:pageBreakBefore w:val="0"/>
        <w:widowControl w:val="0"/>
        <w:kinsoku/>
        <w:wordWrap/>
        <w:overflowPunct/>
        <w:topLinePunct w:val="0"/>
        <w:autoSpaceDE/>
        <w:autoSpaceDN/>
        <w:bidi w:val="0"/>
        <w:adjustRightInd w:val="0"/>
        <w:snapToGrid w:val="0"/>
        <w:spacing w:line="240" w:lineRule="atLeast"/>
        <w:textAlignment w:val="auto"/>
        <w:rPr>
          <w:ins w:id="6" w:author="惠苗辉" w:date="2024-07-04T13:51:31Z"/>
          <w:rFonts w:hint="eastAsia" w:ascii="仿宋" w:hAnsi="仿宋" w:eastAsia="仿宋"/>
          <w:color w:val="auto"/>
          <w:sz w:val="21"/>
          <w:szCs w:val="21"/>
          <w:highlight w:val="none"/>
          <w:lang w:val="en-US" w:eastAsia="zh-CN"/>
        </w:rPr>
      </w:pPr>
      <w:ins w:id="7" w:author="惠苗辉" w:date="2024-07-04T13:51:31Z">
        <w:r>
          <w:rPr>
            <w:rFonts w:hint="eastAsia" w:ascii="仿宋" w:hAnsi="仿宋" w:eastAsia="仿宋"/>
            <w:b/>
            <w:bCs/>
            <w:color w:val="auto"/>
            <w:sz w:val="21"/>
            <w:szCs w:val="21"/>
            <w:highlight w:val="none"/>
            <w:lang w:val="en-US" w:eastAsia="zh-CN"/>
          </w:rPr>
          <w:t>a.定期披露</w:t>
        </w:r>
      </w:ins>
      <w:ins w:id="8" w:author="惠苗辉" w:date="2024-07-04T13:51:31Z">
        <w:r>
          <w:rPr>
            <w:rFonts w:hint="eastAsia" w:ascii="仿宋" w:hAnsi="仿宋" w:eastAsia="仿宋"/>
            <w:color w:val="auto"/>
            <w:sz w:val="21"/>
            <w:szCs w:val="21"/>
            <w:highlight w:val="none"/>
            <w:lang w:val="en-US" w:eastAsia="zh-CN"/>
          </w:rPr>
          <w:t>：【文件数标识_报告年度_产品代码_披露类型_披露子类型_报告类型.pdf】</w:t>
        </w:r>
      </w:ins>
    </w:p>
    <w:p w14:paraId="0D1CC2EE">
      <w:pPr>
        <w:keepNext w:val="0"/>
        <w:keepLines w:val="0"/>
        <w:pageBreakBefore w:val="0"/>
        <w:widowControl w:val="0"/>
        <w:kinsoku/>
        <w:wordWrap/>
        <w:overflowPunct/>
        <w:topLinePunct w:val="0"/>
        <w:autoSpaceDE/>
        <w:autoSpaceDN/>
        <w:bidi w:val="0"/>
        <w:adjustRightInd w:val="0"/>
        <w:snapToGrid w:val="0"/>
        <w:spacing w:line="240" w:lineRule="atLeast"/>
        <w:textAlignment w:val="auto"/>
        <w:rPr>
          <w:ins w:id="9" w:author="惠苗辉" w:date="2024-07-04T13:51:31Z"/>
          <w:rFonts w:hint="eastAsia" w:ascii="仿宋" w:hAnsi="仿宋" w:eastAsia="仿宋"/>
          <w:color w:val="auto"/>
          <w:sz w:val="21"/>
          <w:szCs w:val="21"/>
          <w:highlight w:val="none"/>
          <w:lang w:val="en-US" w:eastAsia="zh-CN"/>
        </w:rPr>
      </w:pPr>
      <w:ins w:id="10" w:author="惠苗辉" w:date="2024-07-04T13:51:31Z">
        <w:r>
          <w:rPr>
            <w:rFonts w:hint="eastAsia" w:ascii="仿宋" w:hAnsi="仿宋" w:eastAsia="仿宋"/>
            <w:b/>
            <w:bCs/>
            <w:color w:val="auto"/>
            <w:sz w:val="21"/>
            <w:szCs w:val="21"/>
            <w:highlight w:val="none"/>
            <w:lang w:val="en-US" w:eastAsia="zh-CN"/>
          </w:rPr>
          <w:t>b.临时披露</w:t>
        </w:r>
      </w:ins>
      <w:ins w:id="11" w:author="惠苗辉" w:date="2024-07-04T13:51:31Z">
        <w:r>
          <w:rPr>
            <w:rFonts w:hint="eastAsia" w:ascii="仿宋" w:hAnsi="仿宋" w:eastAsia="仿宋"/>
            <w:color w:val="auto"/>
            <w:sz w:val="21"/>
            <w:szCs w:val="21"/>
            <w:highlight w:val="none"/>
            <w:lang w:val="en-US" w:eastAsia="zh-CN"/>
          </w:rPr>
          <w:t>：【文件数标识_报告年度_产品代码_披露类型_披露子类型_披露事项.pdf】</w:t>
        </w:r>
      </w:ins>
    </w:p>
    <w:p w14:paraId="2489A0D1">
      <w:pPr>
        <w:keepNext w:val="0"/>
        <w:keepLines w:val="0"/>
        <w:pageBreakBefore w:val="0"/>
        <w:widowControl w:val="0"/>
        <w:kinsoku/>
        <w:wordWrap/>
        <w:overflowPunct/>
        <w:topLinePunct w:val="0"/>
        <w:autoSpaceDE/>
        <w:autoSpaceDN/>
        <w:bidi w:val="0"/>
        <w:adjustRightInd w:val="0"/>
        <w:snapToGrid w:val="0"/>
        <w:spacing w:line="240" w:lineRule="atLeast"/>
        <w:ind w:firstLine="0" w:firstLineChars="0"/>
        <w:textAlignment w:val="auto"/>
        <w:rPr>
          <w:ins w:id="12" w:author="惠苗辉" w:date="2024-07-04T13:51:31Z"/>
          <w:rFonts w:hint="eastAsia" w:ascii="仿宋" w:hAnsi="仿宋" w:eastAsia="仿宋"/>
          <w:color w:val="auto"/>
          <w:sz w:val="21"/>
          <w:szCs w:val="21"/>
          <w:highlight w:val="none"/>
          <w:lang w:val="en-US" w:eastAsia="zh-CN"/>
        </w:rPr>
      </w:pPr>
      <w:ins w:id="13" w:author="惠苗辉" w:date="2024-07-04T13:51:31Z">
        <w:r>
          <w:rPr>
            <w:rFonts w:hint="eastAsia" w:ascii="仿宋" w:hAnsi="仿宋" w:eastAsia="仿宋"/>
            <w:b/>
            <w:bCs/>
            <w:color w:val="auto"/>
            <w:sz w:val="21"/>
            <w:szCs w:val="21"/>
            <w:highlight w:val="none"/>
            <w:lang w:val="en-US" w:eastAsia="zh-CN"/>
          </w:rPr>
          <w:t>c.临时披露-产品终止</w:t>
        </w:r>
      </w:ins>
      <w:ins w:id="14" w:author="惠苗辉" w:date="2024-07-04T13:51:31Z">
        <w:r>
          <w:rPr>
            <w:rFonts w:hint="eastAsia" w:ascii="仿宋" w:hAnsi="仿宋" w:eastAsia="仿宋"/>
            <w:color w:val="auto"/>
            <w:sz w:val="21"/>
            <w:szCs w:val="21"/>
            <w:highlight w:val="none"/>
            <w:lang w:val="en-US" w:eastAsia="zh-CN"/>
          </w:rPr>
          <w:t>：【文件数标识_报告年度_产品代码_披露类型_披露子类型_</w:t>
        </w:r>
      </w:ins>
      <w:ins w:id="15" w:author="惠苗辉" w:date="2024-07-04T13:52:40Z">
        <w:r>
          <w:rPr>
            <w:rFonts w:hint="eastAsia" w:ascii="宋体" w:hAnsi="宋体" w:eastAsia="宋体"/>
            <w:color w:val="auto"/>
            <w:sz w:val="18"/>
            <w:highlight w:val="none"/>
            <w:lang w:val="en-US" w:eastAsia="zh-CN"/>
          </w:rPr>
          <w:t>YYYYMMDD</w:t>
        </w:r>
      </w:ins>
    </w:p>
    <w:p w14:paraId="62ADC293">
      <w:pPr>
        <w:keepNext w:val="0"/>
        <w:keepLines w:val="0"/>
        <w:pageBreakBefore w:val="0"/>
        <w:widowControl w:val="0"/>
        <w:kinsoku/>
        <w:wordWrap/>
        <w:overflowPunct/>
        <w:topLinePunct w:val="0"/>
        <w:autoSpaceDE/>
        <w:autoSpaceDN/>
        <w:bidi w:val="0"/>
        <w:adjustRightInd w:val="0"/>
        <w:snapToGrid w:val="0"/>
        <w:spacing w:line="240" w:lineRule="atLeast"/>
        <w:ind w:firstLine="630" w:firstLineChars="300"/>
        <w:textAlignment w:val="auto"/>
        <w:rPr>
          <w:rFonts w:hint="eastAsia" w:ascii="仿宋" w:hAnsi="仿宋" w:eastAsia="仿宋"/>
          <w:color w:val="auto"/>
          <w:sz w:val="32"/>
          <w:szCs w:val="32"/>
          <w:highlight w:val="none"/>
          <w:lang w:val="en-US" w:eastAsia="zh-CN"/>
        </w:rPr>
      </w:pPr>
      <w:ins w:id="16" w:author="惠苗辉" w:date="2024-07-04T13:51:31Z">
        <w:r>
          <w:rPr>
            <w:rFonts w:hint="eastAsia" w:ascii="仿宋" w:hAnsi="仿宋" w:eastAsia="仿宋"/>
            <w:color w:val="auto"/>
            <w:sz w:val="21"/>
            <w:szCs w:val="21"/>
            <w:highlight w:val="none"/>
            <w:lang w:val="en-US" w:eastAsia="zh-CN"/>
          </w:rPr>
          <w:t>披露事项.pdf】</w:t>
        </w:r>
      </w:ins>
    </w:p>
    <w:tbl>
      <w:tblPr>
        <w:tblStyle w:val="8"/>
        <w:tblW w:w="8916" w:type="dxa"/>
        <w:jc w:val="center"/>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Layout w:type="fixed"/>
        <w:tblCellMar>
          <w:top w:w="0" w:type="dxa"/>
          <w:left w:w="108" w:type="dxa"/>
          <w:bottom w:w="0" w:type="dxa"/>
          <w:right w:w="108" w:type="dxa"/>
        </w:tblCellMar>
      </w:tblPr>
      <w:tblGrid>
        <w:gridCol w:w="958"/>
        <w:gridCol w:w="817"/>
        <w:gridCol w:w="3239"/>
        <w:gridCol w:w="3902"/>
      </w:tblGrid>
      <w:tr w14:paraId="4830AB15">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347" w:hRule="atLeast"/>
          <w:jc w:val="center"/>
        </w:trPr>
        <w:tc>
          <w:tcPr>
            <w:tcW w:w="958" w:type="dxa"/>
            <w:tcBorders>
              <w:top w:val="single" w:color="auto" w:sz="12" w:space="0"/>
              <w:bottom w:val="single" w:color="auto" w:sz="12" w:space="0"/>
            </w:tcBorders>
            <w:shd w:val="clear" w:color="auto" w:fill="D7D7D7" w:themeFill="background1" w:themeFillShade="D8"/>
            <w:vAlign w:val="center"/>
          </w:tcPr>
          <w:p w14:paraId="0524CCE8">
            <w:pPr>
              <w:rPr>
                <w:rFonts w:hint="eastAsia"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名称</w:t>
            </w:r>
          </w:p>
        </w:tc>
        <w:tc>
          <w:tcPr>
            <w:tcW w:w="817" w:type="dxa"/>
            <w:tcBorders>
              <w:top w:val="single" w:color="auto" w:sz="12" w:space="0"/>
              <w:bottom w:val="single" w:color="auto" w:sz="12" w:space="0"/>
            </w:tcBorders>
            <w:shd w:val="clear" w:color="auto" w:fill="D7D7D7" w:themeFill="background1" w:themeFillShade="D8"/>
            <w:vAlign w:val="center"/>
          </w:tcPr>
          <w:p w14:paraId="5CCBB222">
            <w:pPr>
              <w:jc w:val="center"/>
              <w:rPr>
                <w:rFonts w:hint="eastAsia"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长度</w:t>
            </w:r>
          </w:p>
        </w:tc>
        <w:tc>
          <w:tcPr>
            <w:tcW w:w="3239" w:type="dxa"/>
            <w:tcBorders>
              <w:top w:val="single" w:color="auto" w:sz="12" w:space="0"/>
              <w:bottom w:val="single" w:color="auto" w:sz="12" w:space="0"/>
            </w:tcBorders>
            <w:shd w:val="clear" w:color="auto" w:fill="D7D7D7" w:themeFill="background1" w:themeFillShade="D8"/>
            <w:vAlign w:val="center"/>
          </w:tcPr>
          <w:p w14:paraId="129F1B05">
            <w:pPr>
              <w:rPr>
                <w:rFonts w:hint="eastAsia"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值</w:t>
            </w:r>
          </w:p>
        </w:tc>
        <w:tc>
          <w:tcPr>
            <w:tcW w:w="3902" w:type="dxa"/>
            <w:tcBorders>
              <w:top w:val="single" w:color="auto" w:sz="12" w:space="0"/>
              <w:bottom w:val="single" w:color="auto" w:sz="12" w:space="0"/>
            </w:tcBorders>
            <w:shd w:val="clear" w:color="auto" w:fill="D7D7D7" w:themeFill="background1" w:themeFillShade="D8"/>
            <w:vAlign w:val="center"/>
          </w:tcPr>
          <w:p w14:paraId="3D3765F4">
            <w:pPr>
              <w:rPr>
                <w:rFonts w:hint="eastAsia"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含义及说明(作用)</w:t>
            </w:r>
          </w:p>
        </w:tc>
      </w:tr>
      <w:tr w14:paraId="565065E5">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1148" w:hRule="atLeast"/>
          <w:jc w:val="center"/>
        </w:trPr>
        <w:tc>
          <w:tcPr>
            <w:tcW w:w="958" w:type="dxa"/>
            <w:vAlign w:val="center"/>
          </w:tcPr>
          <w:p w14:paraId="3C02F04E">
            <w:pPr>
              <w:rPr>
                <w:rFonts w:hint="default"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文件数量标识</w:t>
            </w:r>
          </w:p>
        </w:tc>
        <w:tc>
          <w:tcPr>
            <w:tcW w:w="817" w:type="dxa"/>
            <w:vAlign w:val="center"/>
          </w:tcPr>
          <w:p w14:paraId="6EB7D58C">
            <w:pPr>
              <w:jc w:val="center"/>
              <w:rPr>
                <w:rFonts w:hint="default"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3</w:t>
            </w:r>
          </w:p>
        </w:tc>
        <w:tc>
          <w:tcPr>
            <w:tcW w:w="3239" w:type="dxa"/>
            <w:vAlign w:val="center"/>
          </w:tcPr>
          <w:p w14:paraId="7B5BC5C3">
            <w:pPr>
              <w:rPr>
                <w:rFonts w:hint="default"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N-n</w:t>
            </w:r>
          </w:p>
        </w:tc>
        <w:tc>
          <w:tcPr>
            <w:tcW w:w="3902" w:type="dxa"/>
            <w:vAlign w:val="center"/>
          </w:tcPr>
          <w:p w14:paraId="2F8682B8">
            <w:pPr>
              <w:rPr>
                <w:rFonts w:hint="default"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N表示披露文件总数，n表示当前文件是第几个，如：1-1表示只有一个文件；4-2表示该条信披共有4个披露文件，本文件为第2个。</w:t>
            </w:r>
          </w:p>
        </w:tc>
      </w:tr>
      <w:tr w14:paraId="75713EF5">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396" w:hRule="atLeast"/>
          <w:jc w:val="center"/>
        </w:trPr>
        <w:tc>
          <w:tcPr>
            <w:tcW w:w="958" w:type="dxa"/>
            <w:vAlign w:val="center"/>
          </w:tcPr>
          <w:p w14:paraId="05219BCF">
            <w:pPr>
              <w:rPr>
                <w:rFonts w:hint="default"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报告年度</w:t>
            </w:r>
          </w:p>
        </w:tc>
        <w:tc>
          <w:tcPr>
            <w:tcW w:w="817" w:type="dxa"/>
            <w:vAlign w:val="center"/>
          </w:tcPr>
          <w:p w14:paraId="5129C8C4">
            <w:pPr>
              <w:jc w:val="center"/>
              <w:rPr>
                <w:rFonts w:hint="eastAsia"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4</w:t>
            </w:r>
          </w:p>
        </w:tc>
        <w:tc>
          <w:tcPr>
            <w:tcW w:w="3239" w:type="dxa"/>
            <w:vAlign w:val="center"/>
          </w:tcPr>
          <w:p w14:paraId="1706D551">
            <w:pPr>
              <w:rPr>
                <w:rFonts w:hint="default"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YYYY</w:t>
            </w:r>
          </w:p>
        </w:tc>
        <w:tc>
          <w:tcPr>
            <w:tcW w:w="3902" w:type="dxa"/>
            <w:vAlign w:val="center"/>
          </w:tcPr>
          <w:p w14:paraId="1ED43940">
            <w:pPr>
              <w:rPr>
                <w:rFonts w:hint="eastAsia"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对应年份的4为数字，如2024。</w:t>
            </w:r>
          </w:p>
        </w:tc>
      </w:tr>
      <w:tr w14:paraId="6EA4E449">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646" w:hRule="atLeast"/>
          <w:jc w:val="center"/>
        </w:trPr>
        <w:tc>
          <w:tcPr>
            <w:tcW w:w="958" w:type="dxa"/>
            <w:vAlign w:val="center"/>
          </w:tcPr>
          <w:p w14:paraId="0D0A704F">
            <w:pPr>
              <w:rPr>
                <w:rFonts w:hint="default"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产品代码</w:t>
            </w:r>
          </w:p>
        </w:tc>
        <w:tc>
          <w:tcPr>
            <w:tcW w:w="817" w:type="dxa"/>
            <w:vAlign w:val="center"/>
          </w:tcPr>
          <w:p w14:paraId="16CA10F0">
            <w:pPr>
              <w:jc w:val="center"/>
              <w:rPr>
                <w:rFonts w:hint="eastAsia"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11</w:t>
            </w:r>
          </w:p>
        </w:tc>
        <w:tc>
          <w:tcPr>
            <w:tcW w:w="3239" w:type="dxa"/>
            <w:vAlign w:val="center"/>
          </w:tcPr>
          <w:p w14:paraId="70379BCE">
            <w:pPr>
              <w:rPr>
                <w:rFonts w:hint="default"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11为产品代码，可在中保登系统查询得到</w:t>
            </w:r>
          </w:p>
        </w:tc>
        <w:tc>
          <w:tcPr>
            <w:tcW w:w="3902" w:type="dxa"/>
            <w:vAlign w:val="center"/>
          </w:tcPr>
          <w:p w14:paraId="13580FFB">
            <w:pPr>
              <w:rPr>
                <w:rFonts w:hint="default" w:ascii="宋体" w:hAnsi="宋体" w:eastAsia="宋体"/>
                <w:color w:val="auto"/>
                <w:sz w:val="18"/>
                <w:highlight w:val="none"/>
                <w:lang w:val="en-US" w:eastAsia="zh-CN"/>
              </w:rPr>
            </w:pPr>
            <w:r>
              <w:rPr>
                <w:rFonts w:hint="eastAsia" w:ascii="宋体" w:hAnsi="宋体" w:eastAsia="宋体"/>
                <w:color w:val="auto"/>
                <w:sz w:val="18"/>
                <w:highlight w:val="none"/>
                <w:shd w:val="clear" w:fill="FFFFFF" w:themeFill="background1"/>
                <w:lang w:val="en-US" w:eastAsia="zh-CN"/>
              </w:rPr>
              <w:t>中保登配发的11位产品代码，分级分次产品使用母产品代码，如10911000001</w:t>
            </w:r>
          </w:p>
        </w:tc>
      </w:tr>
      <w:tr w14:paraId="3F57AD81">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531" w:hRule="atLeast"/>
          <w:jc w:val="center"/>
        </w:trPr>
        <w:tc>
          <w:tcPr>
            <w:tcW w:w="958" w:type="dxa"/>
            <w:vAlign w:val="center"/>
          </w:tcPr>
          <w:p w14:paraId="7554E164">
            <w:pPr>
              <w:rPr>
                <w:rFonts w:hint="eastAsia"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披露类型</w:t>
            </w:r>
          </w:p>
        </w:tc>
        <w:tc>
          <w:tcPr>
            <w:tcW w:w="817" w:type="dxa"/>
            <w:vAlign w:val="center"/>
          </w:tcPr>
          <w:p w14:paraId="373C216A">
            <w:pPr>
              <w:jc w:val="center"/>
              <w:rPr>
                <w:rFonts w:hint="eastAsia"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1</w:t>
            </w:r>
          </w:p>
        </w:tc>
        <w:tc>
          <w:tcPr>
            <w:tcW w:w="3239" w:type="dxa"/>
            <w:vAlign w:val="center"/>
          </w:tcPr>
          <w:p w14:paraId="7BA369D6">
            <w:pPr>
              <w:rPr>
                <w:rFonts w:hint="eastAsia"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R为定期披露</w:t>
            </w:r>
          </w:p>
          <w:p w14:paraId="4A0197B1">
            <w:pPr>
              <w:rPr>
                <w:rFonts w:hint="eastAsia"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T为临时披露</w:t>
            </w:r>
          </w:p>
        </w:tc>
        <w:tc>
          <w:tcPr>
            <w:tcW w:w="3902" w:type="dxa"/>
            <w:vAlign w:val="center"/>
          </w:tcPr>
          <w:p w14:paraId="6EBE0732">
            <w:pPr>
              <w:rPr>
                <w:rFonts w:hint="default"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英文字母区分大小写</w:t>
            </w:r>
          </w:p>
        </w:tc>
      </w:tr>
      <w:tr w14:paraId="5E188D2B">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555" w:hRule="atLeast"/>
          <w:jc w:val="center"/>
        </w:trPr>
        <w:tc>
          <w:tcPr>
            <w:tcW w:w="958" w:type="dxa"/>
            <w:vAlign w:val="center"/>
          </w:tcPr>
          <w:p w14:paraId="0DEEA16E">
            <w:pPr>
              <w:rPr>
                <w:rFonts w:hint="eastAsia"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披露子类型</w:t>
            </w:r>
          </w:p>
        </w:tc>
        <w:tc>
          <w:tcPr>
            <w:tcW w:w="817" w:type="dxa"/>
            <w:vAlign w:val="center"/>
          </w:tcPr>
          <w:p w14:paraId="52A45B86">
            <w:pPr>
              <w:jc w:val="center"/>
              <w:rPr>
                <w:rFonts w:hint="default"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2</w:t>
            </w:r>
          </w:p>
        </w:tc>
        <w:tc>
          <w:tcPr>
            <w:tcW w:w="3239" w:type="dxa"/>
            <w:vAlign w:val="center"/>
          </w:tcPr>
          <w:p w14:paraId="7A90F173">
            <w:pPr>
              <w:rPr>
                <w:rFonts w:hint="default"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披露类型为R时，枚举值有：</w:t>
            </w:r>
          </w:p>
          <w:p w14:paraId="06043D8D">
            <w:pPr>
              <w:ind w:firstLine="180" w:firstLineChars="100"/>
              <w:rPr>
                <w:rFonts w:hint="eastAsia"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Q1为第一季度报告</w:t>
            </w:r>
          </w:p>
          <w:p w14:paraId="0F4F9D58">
            <w:pPr>
              <w:ind w:firstLine="180" w:firstLineChars="100"/>
              <w:rPr>
                <w:rFonts w:hint="eastAsia"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Q2为第二季度报告</w:t>
            </w:r>
          </w:p>
          <w:p w14:paraId="20EA6341">
            <w:pPr>
              <w:ind w:firstLine="180" w:firstLineChars="100"/>
              <w:rPr>
                <w:rFonts w:hint="eastAsia"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Q3为第三季度报告</w:t>
            </w:r>
          </w:p>
          <w:p w14:paraId="01A40460">
            <w:pPr>
              <w:ind w:firstLine="180" w:firstLineChars="100"/>
              <w:rPr>
                <w:rFonts w:hint="eastAsia"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Q4为第四季度报告</w:t>
            </w:r>
          </w:p>
          <w:p w14:paraId="67ACC88E">
            <w:pPr>
              <w:ind w:firstLine="180" w:firstLineChars="100"/>
              <w:rPr>
                <w:rFonts w:hint="eastAsia"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HY为半年报</w:t>
            </w:r>
          </w:p>
          <w:p w14:paraId="26BB1CBA">
            <w:pPr>
              <w:shd w:val="clear" w:fill="FFFFFF" w:themeFill="background1"/>
              <w:ind w:firstLine="180" w:firstLineChars="100"/>
              <w:rPr>
                <w:rFonts w:hint="eastAsia"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YY为年报</w:t>
            </w:r>
          </w:p>
          <w:p w14:paraId="32E431E8">
            <w:pPr>
              <w:ind w:firstLine="180" w:firstLineChars="100"/>
              <w:rPr>
                <w:rFonts w:hint="eastAsia" w:ascii="宋体" w:hAnsi="宋体" w:eastAsia="宋体"/>
                <w:color w:val="auto"/>
                <w:sz w:val="18"/>
                <w:highlight w:val="yellow"/>
                <w:lang w:val="en-US" w:eastAsia="zh-CN"/>
                <w:rPrChange w:id="17" w:author="刘丽" w:date="2024-08-01T09:07:07Z">
                  <w:rPr>
                    <w:rFonts w:hint="eastAsia" w:ascii="宋体" w:hAnsi="宋体" w:eastAsia="宋体"/>
                    <w:color w:val="auto"/>
                    <w:sz w:val="18"/>
                    <w:highlight w:val="none"/>
                    <w:lang w:val="en-US" w:eastAsia="zh-CN"/>
                  </w:rPr>
                </w:rPrChange>
              </w:rPr>
            </w:pPr>
            <w:r>
              <w:rPr>
                <w:rFonts w:hint="eastAsia" w:ascii="宋体" w:hAnsi="宋体" w:eastAsia="宋体"/>
                <w:color w:val="auto"/>
                <w:sz w:val="18"/>
                <w:highlight w:val="yellow"/>
                <w:lang w:val="en-US" w:eastAsia="zh-CN"/>
                <w:rPrChange w:id="18" w:author="刘丽" w:date="2024-08-01T09:07:07Z">
                  <w:rPr>
                    <w:rFonts w:hint="eastAsia" w:ascii="宋体" w:hAnsi="宋体" w:eastAsia="宋体"/>
                    <w:color w:val="auto"/>
                    <w:sz w:val="18"/>
                    <w:highlight w:val="none"/>
                    <w:lang w:val="en-US" w:eastAsia="zh-CN"/>
                  </w:rPr>
                </w:rPrChange>
              </w:rPr>
              <w:t>OR为其他定期报告</w:t>
            </w:r>
          </w:p>
          <w:p w14:paraId="5FD20B71">
            <w:pPr>
              <w:rPr>
                <w:rFonts w:hint="default"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披露类型为T时，枚举值有：</w:t>
            </w:r>
          </w:p>
          <w:p w14:paraId="74942696">
            <w:pPr>
              <w:ind w:firstLine="180" w:firstLineChars="100"/>
              <w:rPr>
                <w:rFonts w:hint="eastAsia"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IM为重大事项</w:t>
            </w:r>
          </w:p>
          <w:p w14:paraId="2EEB9D41">
            <w:pPr>
              <w:ind w:firstLine="180" w:firstLineChars="100"/>
              <w:rPr>
                <w:rFonts w:hint="default"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EN为产品终止</w:t>
            </w:r>
          </w:p>
          <w:p w14:paraId="023454BF">
            <w:pPr>
              <w:ind w:firstLine="180" w:firstLineChars="100"/>
              <w:rPr>
                <w:rFonts w:hint="eastAsia"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OT为其他临时披露</w:t>
            </w:r>
          </w:p>
        </w:tc>
        <w:tc>
          <w:tcPr>
            <w:tcW w:w="3902" w:type="dxa"/>
            <w:vAlign w:val="center"/>
          </w:tcPr>
          <w:p w14:paraId="6A6FA15B">
            <w:pPr>
              <w:numPr>
                <w:ilvl w:val="0"/>
                <w:numId w:val="0"/>
              </w:numPr>
              <w:rPr>
                <w:del w:id="19" w:author="惠苗辉" w:date="2024-07-04T14:40:11Z"/>
                <w:rFonts w:hint="eastAsia"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1.英文字母的区分大小写</w:t>
            </w:r>
          </w:p>
          <w:p w14:paraId="45956897">
            <w:pPr>
              <w:numPr>
                <w:ilvl w:val="0"/>
                <w:numId w:val="0"/>
              </w:numPr>
              <w:rPr>
                <w:rFonts w:hint="eastAsia" w:ascii="宋体" w:hAnsi="宋体" w:eastAsiaTheme="minorEastAsia"/>
                <w:color w:val="auto"/>
                <w:sz w:val="18"/>
                <w:highlight w:val="none"/>
                <w:lang w:val="en-US" w:eastAsia="zh-CN"/>
              </w:rPr>
            </w:pPr>
            <w:del w:id="20" w:author="惠苗辉" w:date="2024-07-04T14:40:10Z">
              <w:commentRangeStart w:id="0"/>
              <w:r>
                <w:rPr>
                  <w:rFonts w:hint="eastAsia" w:ascii="宋体" w:hAnsi="宋体" w:eastAsia="宋体"/>
                  <w:color w:val="auto"/>
                  <w:sz w:val="18"/>
                  <w:highlight w:val="none"/>
                  <w:lang w:val="en-US" w:eastAsia="zh-CN"/>
                </w:rPr>
                <w:delText>2.三类产品不可披露T产品终止的披露子类型。</w:delText>
              </w:r>
              <w:commentRangeEnd w:id="0"/>
            </w:del>
            <w:r>
              <w:commentReference w:id="0"/>
            </w:r>
            <w:ins w:id="21" w:author="惠苗辉" w:date="2024-07-04T14:40:18Z">
              <w:r>
                <w:rPr>
                  <w:rFonts w:hint="eastAsia"/>
                  <w:lang w:eastAsia="zh-CN"/>
                </w:rPr>
                <w:t>。</w:t>
              </w:r>
            </w:ins>
          </w:p>
        </w:tc>
      </w:tr>
      <w:tr w14:paraId="0608DEAF">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333" w:hRule="atLeast"/>
          <w:jc w:val="center"/>
        </w:trPr>
        <w:tc>
          <w:tcPr>
            <w:tcW w:w="958" w:type="dxa"/>
            <w:vAlign w:val="center"/>
          </w:tcPr>
          <w:p w14:paraId="74879A01">
            <w:pPr>
              <w:rPr>
                <w:rFonts w:hint="eastAsia"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报告类型</w:t>
            </w:r>
          </w:p>
        </w:tc>
        <w:tc>
          <w:tcPr>
            <w:tcW w:w="817" w:type="dxa"/>
            <w:vAlign w:val="center"/>
          </w:tcPr>
          <w:p w14:paraId="7A17DB8F">
            <w:pPr>
              <w:jc w:val="center"/>
              <w:rPr>
                <w:rFonts w:hint="eastAsia"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2</w:t>
            </w:r>
          </w:p>
        </w:tc>
        <w:tc>
          <w:tcPr>
            <w:tcW w:w="3239" w:type="dxa"/>
            <w:vAlign w:val="center"/>
          </w:tcPr>
          <w:p w14:paraId="52C8499A">
            <w:pPr>
              <w:rPr>
                <w:rFonts w:hint="eastAsia"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枚举值有：</w:t>
            </w:r>
          </w:p>
          <w:p w14:paraId="1F5E9A46">
            <w:pPr>
              <w:shd w:val="clear"/>
              <w:ind w:firstLine="180" w:firstLineChars="100"/>
              <w:rPr>
                <w:rFonts w:hint="eastAsia"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ST为受托管理报告</w:t>
            </w:r>
          </w:p>
          <w:p w14:paraId="36E45F1C">
            <w:pPr>
              <w:shd w:val="clear"/>
              <w:ind w:firstLine="0" w:firstLineChars="0"/>
              <w:rPr>
                <w:rFonts w:hint="default" w:asciiTheme="minorHAnsi" w:hAnsiTheme="minorHAnsi" w:eastAsiaTheme="minorEastAsia"/>
                <w:color w:val="auto"/>
                <w:sz w:val="21"/>
                <w:highlight w:val="yellow"/>
                <w:lang w:val="en-US" w:eastAsia="zh-CN"/>
                <w:rPrChange w:id="23" w:author="刘丽" w:date="2024-07-31T15:31:59Z">
                  <w:rPr>
                    <w:rFonts w:hint="default" w:ascii="宋体" w:hAnsi="宋体" w:eastAsia="宋体"/>
                    <w:color w:val="auto"/>
                    <w:sz w:val="18"/>
                    <w:highlight w:val="none"/>
                    <w:lang w:val="en-US" w:eastAsia="zh-CN"/>
                  </w:rPr>
                </w:rPrChange>
              </w:rPr>
              <w:pPrChange w:id="22" w:author="刘丽" w:date="2024-07-31T15:31:58Z">
                <w:pPr>
                  <w:shd w:val="clear"/>
                  <w:ind w:firstLine="180" w:firstLineChars="100"/>
                </w:pPr>
              </w:pPrChange>
            </w:pPr>
            <w:r>
              <w:rPr>
                <w:rFonts w:hint="default" w:asciiTheme="minorHAnsi" w:hAnsiTheme="minorHAnsi" w:eastAsiaTheme="minorEastAsia"/>
                <w:color w:val="auto"/>
                <w:sz w:val="21"/>
                <w:highlight w:val="yellow"/>
                <w:lang w:val="en-US" w:eastAsia="zh-CN"/>
                <w:rPrChange w:id="24" w:author="刘丽" w:date="2024-07-31T15:31:59Z">
                  <w:rPr>
                    <w:rFonts w:hint="eastAsia" w:ascii="宋体" w:hAnsi="宋体" w:eastAsia="宋体"/>
                    <w:color w:val="auto"/>
                    <w:sz w:val="18"/>
                    <w:highlight w:val="none"/>
                    <w:lang w:val="en-US" w:eastAsia="zh-CN"/>
                  </w:rPr>
                </w:rPrChange>
              </w:rPr>
              <w:t>GL为管理报告</w:t>
            </w:r>
          </w:p>
          <w:p w14:paraId="1FD2F307">
            <w:pPr>
              <w:shd w:val="clear"/>
              <w:ind w:firstLine="180" w:firstLineChars="100"/>
              <w:rPr>
                <w:rFonts w:hint="eastAsia"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TG为托管报告</w:t>
            </w:r>
          </w:p>
          <w:p w14:paraId="1030BC46">
            <w:pPr>
              <w:shd w:val="clear"/>
              <w:ind w:firstLine="180" w:firstLineChars="100"/>
              <w:rPr>
                <w:rFonts w:hint="eastAsia"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JD为独立监督报告</w:t>
            </w:r>
          </w:p>
          <w:p w14:paraId="1F648681">
            <w:pPr>
              <w:shd w:val="clear"/>
              <w:ind w:firstLine="180" w:firstLineChars="100"/>
              <w:rPr>
                <w:rFonts w:hint="eastAsia"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NP为内部跟踪评级报告</w:t>
            </w:r>
          </w:p>
          <w:p w14:paraId="45FB4D9B">
            <w:pPr>
              <w:shd w:val="clear"/>
              <w:ind w:firstLine="180" w:firstLineChars="100"/>
              <w:rPr>
                <w:rFonts w:hint="eastAsia"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WP为外部跟踪评级报告</w:t>
            </w:r>
          </w:p>
          <w:p w14:paraId="1BD52BDD">
            <w:pPr>
              <w:shd w:val="clear"/>
              <w:ind w:firstLine="180" w:firstLineChars="100"/>
              <w:rPr>
                <w:rFonts w:hint="eastAsia"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OR为其他报告</w:t>
            </w:r>
          </w:p>
        </w:tc>
        <w:tc>
          <w:tcPr>
            <w:tcW w:w="3902" w:type="dxa"/>
            <w:vAlign w:val="center"/>
          </w:tcPr>
          <w:p w14:paraId="371908F4">
            <w:pPr>
              <w:numPr>
                <w:ilvl w:val="0"/>
                <w:numId w:val="0"/>
              </w:numPr>
              <w:rPr>
                <w:rFonts w:hint="eastAsia"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1.英文字母的区分大小写</w:t>
            </w:r>
          </w:p>
          <w:p w14:paraId="3184B069">
            <w:pPr>
              <w:numPr>
                <w:ilvl w:val="0"/>
                <w:numId w:val="0"/>
              </w:numPr>
              <w:rPr>
                <w:rFonts w:hint="default"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2.组合类产品只可披露GL、TG、OR类型报告</w:t>
            </w:r>
            <w:ins w:id="25" w:author="惠苗辉" w:date="2024-01-24T16:08:16Z">
              <w:r>
                <w:rPr>
                  <w:rFonts w:hint="eastAsia" w:ascii="宋体" w:hAnsi="宋体" w:eastAsia="宋体"/>
                  <w:color w:val="auto"/>
                  <w:sz w:val="18"/>
                  <w:highlight w:val="none"/>
                  <w:lang w:val="en-US" w:eastAsia="zh-CN"/>
                </w:rPr>
                <w:t>，</w:t>
              </w:r>
            </w:ins>
            <w:ins w:id="26" w:author="惠苗辉" w:date="2024-01-24T16:08:21Z">
              <w:r>
                <w:rPr>
                  <w:rFonts w:hint="eastAsia" w:ascii="宋体" w:hAnsi="宋体" w:eastAsia="宋体"/>
                  <w:color w:val="auto"/>
                  <w:sz w:val="18"/>
                  <w:highlight w:val="none"/>
                  <w:lang w:val="en-US" w:eastAsia="zh-CN"/>
                </w:rPr>
                <w:t>三类</w:t>
              </w:r>
            </w:ins>
            <w:ins w:id="27" w:author="惠苗辉" w:date="2024-01-24T16:08:23Z">
              <w:r>
                <w:rPr>
                  <w:rFonts w:hint="eastAsia" w:ascii="宋体" w:hAnsi="宋体" w:eastAsia="宋体"/>
                  <w:color w:val="auto"/>
                  <w:sz w:val="18"/>
                  <w:highlight w:val="none"/>
                  <w:lang w:val="en-US" w:eastAsia="zh-CN"/>
                </w:rPr>
                <w:t>产品</w:t>
              </w:r>
            </w:ins>
            <w:ins w:id="28" w:author="惠苗辉" w:date="2024-01-24T16:08:24Z">
              <w:r>
                <w:rPr>
                  <w:rFonts w:hint="eastAsia" w:ascii="宋体" w:hAnsi="宋体" w:eastAsia="宋体"/>
                  <w:color w:val="auto"/>
                  <w:sz w:val="18"/>
                  <w:highlight w:val="none"/>
                  <w:lang w:val="en-US" w:eastAsia="zh-CN"/>
                </w:rPr>
                <w:t>不可</w:t>
              </w:r>
            </w:ins>
            <w:ins w:id="29" w:author="惠苗辉" w:date="2024-01-24T16:08:25Z">
              <w:r>
                <w:rPr>
                  <w:rFonts w:hint="eastAsia" w:ascii="宋体" w:hAnsi="宋体" w:eastAsia="宋体"/>
                  <w:color w:val="auto"/>
                  <w:sz w:val="18"/>
                  <w:highlight w:val="none"/>
                  <w:lang w:val="en-US" w:eastAsia="zh-CN"/>
                </w:rPr>
                <w:t>披露</w:t>
              </w:r>
            </w:ins>
            <w:ins w:id="30" w:author="惠苗辉" w:date="2024-01-24T16:08:34Z">
              <w:r>
                <w:rPr>
                  <w:rFonts w:hint="eastAsia" w:ascii="宋体" w:hAnsi="宋体" w:eastAsia="宋体"/>
                  <w:color w:val="auto"/>
                  <w:sz w:val="18"/>
                  <w:highlight w:val="none"/>
                  <w:lang w:val="en-US" w:eastAsia="zh-CN"/>
                </w:rPr>
                <w:t>GL</w:t>
              </w:r>
            </w:ins>
            <w:ins w:id="31" w:author="惠苗辉" w:date="2024-01-24T16:08:37Z">
              <w:r>
                <w:rPr>
                  <w:rFonts w:hint="eastAsia" w:ascii="宋体" w:hAnsi="宋体" w:eastAsia="宋体"/>
                  <w:color w:val="auto"/>
                  <w:sz w:val="18"/>
                  <w:highlight w:val="none"/>
                  <w:lang w:val="en-US" w:eastAsia="zh-CN"/>
                </w:rPr>
                <w:t>类型</w:t>
              </w:r>
            </w:ins>
            <w:ins w:id="32" w:author="惠苗辉" w:date="2024-01-24T16:08:38Z">
              <w:r>
                <w:rPr>
                  <w:rFonts w:hint="eastAsia" w:ascii="宋体" w:hAnsi="宋体" w:eastAsia="宋体"/>
                  <w:color w:val="auto"/>
                  <w:sz w:val="18"/>
                  <w:highlight w:val="none"/>
                  <w:lang w:val="en-US" w:eastAsia="zh-CN"/>
                </w:rPr>
                <w:t>报告</w:t>
              </w:r>
            </w:ins>
          </w:p>
          <w:p w14:paraId="19AB4410">
            <w:pPr>
              <w:rPr>
                <w:rFonts w:hint="default" w:ascii="宋体" w:hAnsi="宋体" w:eastAsia="宋体"/>
                <w:color w:val="auto"/>
                <w:sz w:val="18"/>
                <w:highlight w:val="none"/>
                <w:lang w:val="en-US" w:eastAsia="zh-CN"/>
              </w:rPr>
            </w:pPr>
            <w:r>
              <w:rPr>
                <w:rFonts w:hint="eastAsia" w:ascii="宋体" w:hAnsi="宋体" w:eastAsia="宋体"/>
                <w:color w:val="auto"/>
                <w:sz w:val="18"/>
                <w:highlight w:val="yellow"/>
                <w:lang w:val="en-US" w:eastAsia="zh-CN"/>
                <w:rPrChange w:id="33" w:author="刘丽" w:date="2024-07-17T15:05:38Z">
                  <w:rPr>
                    <w:rFonts w:hint="eastAsia" w:ascii="宋体" w:hAnsi="宋体" w:eastAsia="宋体"/>
                    <w:color w:val="auto"/>
                    <w:sz w:val="18"/>
                    <w:highlight w:val="none"/>
                    <w:lang w:val="en-US" w:eastAsia="zh-CN"/>
                  </w:rPr>
                </w:rPrChange>
              </w:rPr>
              <w:t>3.披露类型为T时只可披露OR报告</w:t>
            </w:r>
          </w:p>
        </w:tc>
      </w:tr>
      <w:tr w14:paraId="5BF06D89">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297" w:hRule="atLeast"/>
          <w:jc w:val="center"/>
        </w:trPr>
        <w:tc>
          <w:tcPr>
            <w:tcW w:w="958" w:type="dxa"/>
            <w:vAlign w:val="center"/>
          </w:tcPr>
          <w:p w14:paraId="567EAB92">
            <w:pPr>
              <w:rPr>
                <w:rFonts w:hint="default"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披露事项</w:t>
            </w:r>
          </w:p>
        </w:tc>
        <w:tc>
          <w:tcPr>
            <w:tcW w:w="817" w:type="dxa"/>
            <w:vAlign w:val="center"/>
          </w:tcPr>
          <w:p w14:paraId="1CEF1EBE">
            <w:pPr>
              <w:jc w:val="center"/>
              <w:rPr>
                <w:rFonts w:hint="default"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String（200）</w:t>
            </w:r>
          </w:p>
        </w:tc>
        <w:tc>
          <w:tcPr>
            <w:tcW w:w="3239" w:type="dxa"/>
            <w:vAlign w:val="center"/>
          </w:tcPr>
          <w:p w14:paraId="3F9CCAFA">
            <w:pPr>
              <w:rPr>
                <w:rFonts w:hint="default"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不多于100个汉字</w:t>
            </w:r>
          </w:p>
        </w:tc>
        <w:tc>
          <w:tcPr>
            <w:tcW w:w="3902" w:type="dxa"/>
            <w:vAlign w:val="center"/>
          </w:tcPr>
          <w:p w14:paraId="34723AA2">
            <w:pPr>
              <w:numPr>
                <w:ilvl w:val="0"/>
                <w:numId w:val="0"/>
              </w:numPr>
              <w:rPr>
                <w:rFonts w:hint="default"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1.披露类型为T时填写</w:t>
            </w:r>
          </w:p>
          <w:p w14:paraId="481E2846">
            <w:pPr>
              <w:numPr>
                <w:ilvl w:val="0"/>
                <w:numId w:val="0"/>
              </w:numPr>
              <w:rPr>
                <w:rFonts w:hint="default"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2.披露事项为关键信息摘要，不包含产品名称，产品名称系统处理里会统一添加。</w:t>
            </w:r>
          </w:p>
          <w:p w14:paraId="0FFB5165">
            <w:pPr>
              <w:numPr>
                <w:ilvl w:val="0"/>
                <w:numId w:val="0"/>
              </w:numPr>
              <w:rPr>
                <w:ins w:id="34" w:author="惠苗辉" w:date="2024-07-01T17:31:50Z"/>
                <w:rFonts w:hint="eastAsia" w:ascii="宋体" w:hAnsi="宋体" w:eastAsia="宋体"/>
                <w:color w:val="auto"/>
                <w:sz w:val="18"/>
                <w:highlight w:val="none"/>
                <w:lang w:val="en-US" w:eastAsia="zh-CN"/>
              </w:rPr>
            </w:pPr>
            <w:r>
              <w:rPr>
                <w:rFonts w:hint="eastAsia" w:ascii="宋体" w:hAnsi="宋体" w:eastAsia="宋体"/>
                <w:color w:val="auto"/>
                <w:sz w:val="18"/>
                <w:highlight w:val="none"/>
                <w:lang w:val="en-US" w:eastAsia="zh-CN"/>
              </w:rPr>
              <w:t>3.不可包含英文下划线_，不可包含特殊字符</w:t>
            </w:r>
          </w:p>
          <w:p w14:paraId="4B1F5D1A">
            <w:pPr>
              <w:numPr>
                <w:ilvl w:val="0"/>
                <w:numId w:val="0"/>
              </w:numPr>
              <w:rPr>
                <w:rFonts w:hint="default" w:ascii="宋体" w:hAnsi="宋体" w:eastAsia="宋体"/>
                <w:color w:val="auto"/>
                <w:sz w:val="18"/>
                <w:highlight w:val="none"/>
                <w:lang w:val="en-US" w:eastAsia="zh-CN"/>
              </w:rPr>
            </w:pPr>
            <w:ins w:id="35" w:author="惠苗辉" w:date="2024-07-01T17:31:51Z">
              <w:r>
                <w:rPr>
                  <w:rFonts w:hint="eastAsia" w:ascii="宋体" w:hAnsi="宋体" w:eastAsia="宋体"/>
                  <w:color w:val="auto"/>
                  <w:sz w:val="18"/>
                  <w:highlight w:val="none"/>
                  <w:lang w:val="en-US" w:eastAsia="zh-CN"/>
                </w:rPr>
                <w:t>4</w:t>
              </w:r>
            </w:ins>
            <w:ins w:id="36" w:author="惠苗辉" w:date="2024-07-01T17:31:52Z">
              <w:r>
                <w:rPr>
                  <w:rFonts w:hint="eastAsia" w:ascii="宋体" w:hAnsi="宋体" w:eastAsia="宋体"/>
                  <w:color w:val="auto"/>
                  <w:sz w:val="18"/>
                  <w:highlight w:val="none"/>
                  <w:lang w:val="en-US" w:eastAsia="zh-CN"/>
                </w:rPr>
                <w:t>.</w:t>
              </w:r>
            </w:ins>
            <w:ins w:id="37" w:author="惠苗辉" w:date="2024-07-01T17:32:05Z">
              <w:r>
                <w:rPr>
                  <w:rFonts w:hint="eastAsia" w:ascii="宋体" w:hAnsi="宋体" w:eastAsia="宋体"/>
                  <w:color w:val="auto"/>
                  <w:sz w:val="18"/>
                  <w:highlight w:val="none"/>
                  <w:lang w:val="en-US" w:eastAsia="zh-CN"/>
                </w:rPr>
                <w:t>披露子类型</w:t>
              </w:r>
            </w:ins>
            <w:ins w:id="38" w:author="惠苗辉" w:date="2024-07-01T17:32:07Z">
              <w:r>
                <w:rPr>
                  <w:rFonts w:hint="eastAsia" w:ascii="宋体" w:hAnsi="宋体" w:eastAsia="宋体"/>
                  <w:color w:val="auto"/>
                  <w:sz w:val="18"/>
                  <w:highlight w:val="none"/>
                  <w:lang w:val="en-US" w:eastAsia="zh-CN"/>
                </w:rPr>
                <w:t>为</w:t>
              </w:r>
            </w:ins>
            <w:ins w:id="39" w:author="惠苗辉" w:date="2024-07-01T17:32:10Z">
              <w:r>
                <w:rPr>
                  <w:rFonts w:hint="eastAsia" w:ascii="宋体" w:hAnsi="宋体" w:eastAsia="宋体"/>
                  <w:color w:val="auto"/>
                  <w:sz w:val="18"/>
                  <w:highlight w:val="none"/>
                  <w:lang w:val="en-US" w:eastAsia="zh-CN"/>
                </w:rPr>
                <w:t>EN</w:t>
              </w:r>
            </w:ins>
            <w:ins w:id="40" w:author="惠苗辉" w:date="2024-07-01T17:32:14Z">
              <w:r>
                <w:rPr>
                  <w:rFonts w:hint="eastAsia" w:ascii="宋体" w:hAnsi="宋体" w:eastAsia="宋体"/>
                  <w:color w:val="auto"/>
                  <w:sz w:val="18"/>
                  <w:highlight w:val="none"/>
                  <w:lang w:val="en-US" w:eastAsia="zh-CN"/>
                </w:rPr>
                <w:t>时，</w:t>
              </w:r>
            </w:ins>
            <w:ins w:id="41" w:author="惠苗辉" w:date="2024-07-01T17:32:28Z">
              <w:r>
                <w:rPr>
                  <w:rFonts w:hint="eastAsia" w:ascii="宋体" w:hAnsi="宋体" w:eastAsia="宋体"/>
                  <w:color w:val="auto"/>
                  <w:sz w:val="18"/>
                  <w:highlight w:val="none"/>
                  <w:lang w:val="en-US" w:eastAsia="zh-CN"/>
                </w:rPr>
                <w:t>披露</w:t>
              </w:r>
            </w:ins>
            <w:ins w:id="42" w:author="惠苗辉" w:date="2024-07-01T17:32:32Z">
              <w:r>
                <w:rPr>
                  <w:rFonts w:hint="eastAsia" w:ascii="宋体" w:hAnsi="宋体" w:eastAsia="宋体"/>
                  <w:color w:val="auto"/>
                  <w:sz w:val="18"/>
                  <w:highlight w:val="none"/>
                  <w:lang w:val="en-US" w:eastAsia="zh-CN"/>
                </w:rPr>
                <w:t>事项</w:t>
              </w:r>
            </w:ins>
            <w:ins w:id="43" w:author="惠苗辉" w:date="2024-07-01T17:34:57Z">
              <w:r>
                <w:rPr>
                  <w:rFonts w:hint="eastAsia" w:ascii="宋体" w:hAnsi="宋体" w:eastAsia="宋体"/>
                  <w:color w:val="auto"/>
                  <w:sz w:val="18"/>
                  <w:highlight w:val="none"/>
                  <w:lang w:val="en-US" w:eastAsia="zh-CN"/>
                </w:rPr>
                <w:t>必须</w:t>
              </w:r>
            </w:ins>
            <w:ins w:id="44" w:author="惠苗辉" w:date="2024-07-01T17:34:59Z">
              <w:r>
                <w:rPr>
                  <w:rFonts w:hint="eastAsia" w:ascii="宋体" w:hAnsi="宋体" w:eastAsia="宋体"/>
                  <w:color w:val="auto"/>
                  <w:sz w:val="18"/>
                  <w:highlight w:val="none"/>
                  <w:lang w:val="en-US" w:eastAsia="zh-CN"/>
                </w:rPr>
                <w:t>以</w:t>
              </w:r>
            </w:ins>
            <w:ins w:id="45" w:author="惠苗辉" w:date="2024-07-01T17:32:53Z">
              <w:r>
                <w:rPr>
                  <w:rFonts w:hint="eastAsia" w:ascii="宋体" w:hAnsi="宋体" w:eastAsia="宋体"/>
                  <w:color w:val="auto"/>
                  <w:sz w:val="18"/>
                  <w:highlight w:val="none"/>
                  <w:lang w:val="en-US" w:eastAsia="zh-CN"/>
                </w:rPr>
                <w:t>产品</w:t>
              </w:r>
            </w:ins>
            <w:ins w:id="46" w:author="惠苗辉" w:date="2024-07-01T17:32:55Z">
              <w:r>
                <w:rPr>
                  <w:rFonts w:hint="eastAsia" w:ascii="宋体" w:hAnsi="宋体" w:eastAsia="宋体"/>
                  <w:color w:val="auto"/>
                  <w:sz w:val="18"/>
                  <w:highlight w:val="none"/>
                  <w:lang w:val="en-US" w:eastAsia="zh-CN"/>
                </w:rPr>
                <w:t>终止</w:t>
              </w:r>
            </w:ins>
            <w:ins w:id="47" w:author="惠苗辉" w:date="2024-07-01T17:33:00Z">
              <w:r>
                <w:rPr>
                  <w:rFonts w:hint="eastAsia" w:ascii="宋体" w:hAnsi="宋体" w:eastAsia="宋体"/>
                  <w:color w:val="auto"/>
                  <w:sz w:val="18"/>
                  <w:highlight w:val="none"/>
                  <w:lang w:val="en-US" w:eastAsia="zh-CN"/>
                </w:rPr>
                <w:t>日期</w:t>
              </w:r>
            </w:ins>
            <w:ins w:id="48" w:author="惠苗辉" w:date="2024-07-01T17:33:15Z">
              <w:r>
                <w:rPr>
                  <w:rFonts w:hint="eastAsia" w:ascii="宋体" w:hAnsi="宋体" w:eastAsia="宋体"/>
                  <w:color w:val="auto"/>
                  <w:sz w:val="18"/>
                  <w:highlight w:val="none"/>
                  <w:lang w:val="en-US" w:eastAsia="zh-CN"/>
                </w:rPr>
                <w:t>YYYYMMDD</w:t>
              </w:r>
            </w:ins>
            <w:ins w:id="49" w:author="惠苗辉" w:date="2024-07-01T17:33:04Z">
              <w:r>
                <w:rPr>
                  <w:rFonts w:hint="eastAsia" w:ascii="宋体" w:hAnsi="宋体" w:eastAsia="宋体"/>
                  <w:color w:val="auto"/>
                  <w:sz w:val="18"/>
                  <w:highlight w:val="none"/>
                  <w:lang w:val="en-US" w:eastAsia="zh-CN"/>
                </w:rPr>
                <w:t>开头</w:t>
              </w:r>
            </w:ins>
            <w:ins w:id="50" w:author="惠苗辉" w:date="2024-07-01T17:33:19Z">
              <w:r>
                <w:rPr>
                  <w:rFonts w:hint="eastAsia" w:ascii="宋体" w:hAnsi="宋体" w:eastAsia="宋体"/>
                  <w:color w:val="auto"/>
                  <w:sz w:val="18"/>
                  <w:highlight w:val="none"/>
                  <w:lang w:val="en-US" w:eastAsia="zh-CN"/>
                </w:rPr>
                <w:t>。</w:t>
              </w:r>
            </w:ins>
          </w:p>
        </w:tc>
      </w:tr>
    </w:tbl>
    <w:p w14:paraId="610C11B6">
      <w:pPr>
        <w:keepNext w:val="0"/>
        <w:keepLines w:val="0"/>
        <w:pageBreakBefore w:val="0"/>
        <w:widowControl w:val="0"/>
        <w:numPr>
          <w:ilvl w:val="0"/>
          <w:numId w:val="2"/>
        </w:numPr>
        <w:kinsoku/>
        <w:wordWrap/>
        <w:overflowPunct/>
        <w:topLinePunct w:val="0"/>
        <w:autoSpaceDE/>
        <w:autoSpaceDN/>
        <w:bidi w:val="0"/>
        <w:adjustRightInd w:val="0"/>
        <w:snapToGrid w:val="0"/>
        <w:spacing w:line="560" w:lineRule="exact"/>
        <w:ind w:firstLine="640" w:firstLineChars="200"/>
        <w:textAlignment w:val="auto"/>
        <w:rPr>
          <w:rFonts w:hint="eastAsia" w:ascii="仿宋" w:hAnsi="仿宋" w:eastAsia="仿宋"/>
          <w:b w:val="0"/>
          <w:bCs w:val="0"/>
          <w:color w:val="auto"/>
          <w:sz w:val="32"/>
          <w:szCs w:val="32"/>
          <w:highlight w:val="none"/>
          <w:lang w:val="en-US" w:eastAsia="zh-CN"/>
        </w:rPr>
      </w:pPr>
      <w:r>
        <w:rPr>
          <w:rFonts w:hint="eastAsia" w:ascii="仿宋" w:hAnsi="仿宋" w:eastAsia="仿宋"/>
          <w:b w:val="0"/>
          <w:bCs w:val="0"/>
          <w:color w:val="auto"/>
          <w:sz w:val="32"/>
          <w:szCs w:val="32"/>
          <w:highlight w:val="none"/>
          <w:lang w:val="en-US" w:eastAsia="zh-CN"/>
        </w:rPr>
        <w:t>披露文件检验：</w:t>
      </w:r>
    </w:p>
    <w:p w14:paraId="614AE57D">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eastAsia" w:ascii="仿宋" w:hAnsi="仿宋" w:eastAsia="仿宋"/>
          <w:b w:val="0"/>
          <w:bCs w:val="0"/>
          <w:color w:val="auto"/>
          <w:sz w:val="32"/>
          <w:szCs w:val="32"/>
          <w:highlight w:val="none"/>
          <w:lang w:val="en-US" w:eastAsia="zh-CN"/>
        </w:rPr>
      </w:pPr>
      <w:r>
        <w:rPr>
          <w:rFonts w:hint="eastAsia" w:ascii="仿宋" w:hAnsi="仿宋" w:eastAsia="仿宋"/>
          <w:b w:val="0"/>
          <w:bCs w:val="0"/>
          <w:color w:val="auto"/>
          <w:sz w:val="32"/>
          <w:szCs w:val="32"/>
          <w:highlight w:val="none"/>
          <w:lang w:val="en-US" w:eastAsia="zh-CN"/>
        </w:rPr>
        <w:t>a.前置机对机构上传至working目录下的</w:t>
      </w:r>
      <w:ins w:id="51" w:author="惠苗辉" w:date="2024-07-04T13:26:55Z">
        <w:r>
          <w:rPr>
            <w:rFonts w:hint="eastAsia" w:ascii="仿宋" w:hAnsi="仿宋" w:eastAsia="仿宋"/>
            <w:b w:val="0"/>
            <w:bCs w:val="0"/>
            <w:color w:val="auto"/>
            <w:sz w:val="32"/>
            <w:szCs w:val="32"/>
            <w:highlight w:val="none"/>
            <w:lang w:val="en-US" w:eastAsia="zh-CN"/>
          </w:rPr>
          <w:t>每个</w:t>
        </w:r>
      </w:ins>
      <w:r>
        <w:rPr>
          <w:rFonts w:hint="eastAsia" w:ascii="仿宋" w:hAnsi="仿宋" w:eastAsia="仿宋"/>
          <w:b w:val="0"/>
          <w:bCs w:val="0"/>
          <w:color w:val="auto"/>
          <w:sz w:val="32"/>
          <w:szCs w:val="32"/>
          <w:highlight w:val="none"/>
          <w:lang w:val="en-US" w:eastAsia="zh-CN"/>
        </w:rPr>
        <w:t>披露文件</w:t>
      </w:r>
      <w:ins w:id="52" w:author="惠苗辉" w:date="2024-07-04T13:27:01Z">
        <w:r>
          <w:rPr>
            <w:rFonts w:hint="eastAsia" w:ascii="仿宋" w:hAnsi="仿宋" w:eastAsia="仿宋"/>
            <w:b w:val="0"/>
            <w:bCs w:val="0"/>
            <w:color w:val="auto"/>
            <w:sz w:val="32"/>
            <w:szCs w:val="32"/>
            <w:highlight w:val="none"/>
            <w:lang w:val="en-US" w:eastAsia="zh-CN"/>
          </w:rPr>
          <w:t>都</w:t>
        </w:r>
      </w:ins>
      <w:r>
        <w:rPr>
          <w:rFonts w:hint="eastAsia" w:ascii="仿宋" w:hAnsi="仿宋" w:eastAsia="仿宋"/>
          <w:b w:val="0"/>
          <w:bCs w:val="0"/>
          <w:color w:val="auto"/>
          <w:sz w:val="32"/>
          <w:szCs w:val="32"/>
          <w:highlight w:val="none"/>
          <w:lang w:val="en-US" w:eastAsia="zh-CN"/>
        </w:rPr>
        <w:t>按文件命名规则进行校验，校验通过后转移至upload目录并自动</w:t>
      </w:r>
      <w:ins w:id="53" w:author="惠苗辉" w:date="2024-07-04T13:24:01Z">
        <w:r>
          <w:rPr>
            <w:rFonts w:hint="eastAsia" w:ascii="仿宋" w:hAnsi="仿宋" w:eastAsia="仿宋"/>
            <w:b w:val="0"/>
            <w:bCs w:val="0"/>
            <w:color w:val="auto"/>
            <w:sz w:val="32"/>
            <w:szCs w:val="32"/>
            <w:highlight w:val="none"/>
            <w:lang w:val="en-US" w:eastAsia="zh-CN"/>
          </w:rPr>
          <w:t>生成</w:t>
        </w:r>
      </w:ins>
      <w:ins w:id="54" w:author="惠苗辉" w:date="2024-07-04T13:24:07Z">
        <w:r>
          <w:rPr>
            <w:rFonts w:hint="eastAsia" w:ascii="仿宋" w:hAnsi="仿宋" w:eastAsia="仿宋"/>
            <w:b w:val="0"/>
            <w:bCs w:val="0"/>
            <w:color w:val="auto"/>
            <w:sz w:val="32"/>
            <w:szCs w:val="32"/>
            <w:highlight w:val="none"/>
            <w:lang w:val="en-US" w:eastAsia="zh-CN"/>
          </w:rPr>
          <w:t>检验通过</w:t>
        </w:r>
      </w:ins>
      <w:ins w:id="55" w:author="惠苗辉" w:date="2024-07-04T13:24:14Z">
        <w:r>
          <w:rPr>
            <w:rFonts w:hint="eastAsia" w:ascii="仿宋" w:hAnsi="仿宋" w:eastAsia="仿宋"/>
            <w:b w:val="0"/>
            <w:bCs w:val="0"/>
            <w:color w:val="auto"/>
            <w:sz w:val="32"/>
            <w:szCs w:val="32"/>
            <w:highlight w:val="none"/>
            <w:lang w:val="en-US" w:eastAsia="zh-CN"/>
          </w:rPr>
          <w:t>标识</w:t>
        </w:r>
      </w:ins>
      <w:ins w:id="56" w:author="惠苗辉" w:date="2024-07-04T13:24:15Z">
        <w:r>
          <w:rPr>
            <w:rFonts w:hint="eastAsia" w:ascii="仿宋" w:hAnsi="仿宋" w:eastAsia="仿宋"/>
            <w:b w:val="0"/>
            <w:bCs w:val="0"/>
            <w:color w:val="auto"/>
            <w:sz w:val="32"/>
            <w:szCs w:val="32"/>
            <w:highlight w:val="none"/>
            <w:lang w:val="en-US" w:eastAsia="zh-CN"/>
          </w:rPr>
          <w:t>文件，</w:t>
        </w:r>
      </w:ins>
      <w:ins w:id="57" w:author="惠苗辉" w:date="2024-07-04T13:24:25Z">
        <w:r>
          <w:rPr>
            <w:rFonts w:hint="eastAsia" w:ascii="仿宋" w:hAnsi="仿宋" w:eastAsia="仿宋"/>
            <w:b w:val="0"/>
            <w:bCs w:val="0"/>
            <w:color w:val="auto"/>
            <w:sz w:val="32"/>
            <w:szCs w:val="32"/>
            <w:highlight w:val="none"/>
            <w:lang w:val="en-US" w:eastAsia="zh-CN"/>
          </w:rPr>
          <w:t>检验通过标识文件</w:t>
        </w:r>
      </w:ins>
      <w:ins w:id="58" w:author="惠苗辉" w:date="2024-07-04T13:24:29Z">
        <w:r>
          <w:rPr>
            <w:rFonts w:hint="eastAsia" w:ascii="仿宋" w:hAnsi="仿宋" w:eastAsia="仿宋"/>
            <w:b w:val="0"/>
            <w:bCs w:val="0"/>
            <w:color w:val="auto"/>
            <w:sz w:val="32"/>
            <w:szCs w:val="32"/>
            <w:highlight w:val="none"/>
            <w:lang w:val="en-US" w:eastAsia="zh-CN"/>
          </w:rPr>
          <w:t>命名</w:t>
        </w:r>
      </w:ins>
      <w:ins w:id="59" w:author="惠苗辉" w:date="2024-07-04T13:24:37Z">
        <w:r>
          <w:rPr>
            <w:rFonts w:hint="eastAsia" w:ascii="仿宋" w:hAnsi="仿宋" w:eastAsia="仿宋"/>
            <w:b w:val="0"/>
            <w:bCs w:val="0"/>
            <w:color w:val="auto"/>
            <w:sz w:val="32"/>
            <w:szCs w:val="32"/>
            <w:highlight w:val="none"/>
            <w:lang w:val="en-US" w:eastAsia="zh-CN"/>
          </w:rPr>
          <w:t>规则</w:t>
        </w:r>
      </w:ins>
      <w:ins w:id="60" w:author="惠苗辉" w:date="2024-07-04T13:24:41Z">
        <w:r>
          <w:rPr>
            <w:rFonts w:hint="eastAsia" w:ascii="仿宋" w:hAnsi="仿宋" w:eastAsia="仿宋"/>
            <w:b w:val="0"/>
            <w:bCs w:val="0"/>
            <w:color w:val="auto"/>
            <w:sz w:val="32"/>
            <w:szCs w:val="32"/>
            <w:highlight w:val="none"/>
            <w:lang w:val="en-US" w:eastAsia="zh-CN"/>
          </w:rPr>
          <w:t>：</w:t>
        </w:r>
      </w:ins>
      <w:r>
        <w:rPr>
          <w:rFonts w:hint="eastAsia" w:ascii="仿宋" w:hAnsi="仿宋" w:eastAsia="仿宋"/>
          <w:b w:val="0"/>
          <w:bCs w:val="0"/>
          <w:color w:val="auto"/>
          <w:sz w:val="32"/>
          <w:szCs w:val="32"/>
          <w:highlight w:val="none"/>
          <w:lang w:val="en-US" w:eastAsia="zh-CN"/>
        </w:rPr>
        <w:t>文件名</w:t>
      </w:r>
      <w:ins w:id="61" w:author="惠苗辉" w:date="2024-07-04T13:26:13Z">
        <w:r>
          <w:rPr>
            <w:rFonts w:hint="eastAsia" w:ascii="仿宋" w:hAnsi="仿宋" w:eastAsia="仿宋"/>
            <w:b w:val="0"/>
            <w:bCs w:val="0"/>
            <w:color w:val="auto"/>
            <w:sz w:val="32"/>
            <w:szCs w:val="32"/>
            <w:highlight w:val="none"/>
            <w:lang w:val="en-US" w:eastAsia="zh-CN"/>
          </w:rPr>
          <w:t>.</w:t>
        </w:r>
      </w:ins>
      <w:r>
        <w:rPr>
          <w:rFonts w:hint="eastAsia" w:ascii="仿宋" w:hAnsi="仿宋" w:eastAsia="仿宋"/>
          <w:b w:val="0"/>
          <w:bCs w:val="0"/>
          <w:color w:val="auto"/>
          <w:sz w:val="32"/>
          <w:szCs w:val="32"/>
          <w:highlight w:val="none"/>
          <w:lang w:val="en-US" w:eastAsia="zh-CN"/>
        </w:rPr>
        <w:t>O</w:t>
      </w:r>
      <w:ins w:id="62" w:author="惠苗辉" w:date="2024-07-04T14:06:41Z">
        <w:r>
          <w:rPr>
            <w:rFonts w:hint="eastAsia" w:ascii="仿宋" w:hAnsi="仿宋" w:eastAsia="仿宋"/>
            <w:b w:val="0"/>
            <w:bCs w:val="0"/>
            <w:color w:val="auto"/>
            <w:sz w:val="32"/>
            <w:szCs w:val="32"/>
            <w:highlight w:val="none"/>
            <w:lang w:val="en-US" w:eastAsia="zh-CN"/>
          </w:rPr>
          <w:t>K</w:t>
        </w:r>
      </w:ins>
      <w:r>
        <w:rPr>
          <w:rFonts w:hint="eastAsia" w:ascii="仿宋" w:hAnsi="仿宋" w:eastAsia="仿宋"/>
          <w:b w:val="0"/>
          <w:bCs w:val="0"/>
          <w:color w:val="auto"/>
          <w:sz w:val="32"/>
          <w:szCs w:val="32"/>
          <w:highlight w:val="none"/>
          <w:lang w:val="en-US" w:eastAsia="zh-CN"/>
        </w:rPr>
        <w:t>。</w:t>
      </w:r>
    </w:p>
    <w:p w14:paraId="6FC211B2">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eastAsia" w:ascii="仿宋" w:hAnsi="仿宋" w:eastAsia="仿宋"/>
          <w:b w:val="0"/>
          <w:bCs w:val="0"/>
          <w:color w:val="auto"/>
          <w:sz w:val="32"/>
          <w:szCs w:val="32"/>
          <w:highlight w:val="none"/>
          <w:lang w:val="en-US" w:eastAsia="zh-CN"/>
        </w:rPr>
      </w:pPr>
      <w:r>
        <w:rPr>
          <w:rFonts w:hint="eastAsia" w:ascii="仿宋" w:hAnsi="仿宋" w:eastAsia="仿宋"/>
          <w:b w:val="0"/>
          <w:bCs w:val="0"/>
          <w:color w:val="auto"/>
          <w:sz w:val="32"/>
          <w:szCs w:val="32"/>
          <w:highlight w:val="none"/>
          <w:lang w:val="en-US" w:eastAsia="zh-CN"/>
        </w:rPr>
        <w:t>b.对于working目录下检验未通过的文件，前置机自动在文件名尾部打</w:t>
      </w:r>
      <w:ins w:id="63" w:author="惠苗辉" w:date="2024-07-04T13:28:05Z">
        <w:r>
          <w:rPr>
            <w:rFonts w:hint="eastAsia" w:ascii="仿宋" w:hAnsi="仿宋" w:eastAsia="仿宋"/>
            <w:b w:val="0"/>
            <w:bCs w:val="0"/>
            <w:color w:val="auto"/>
            <w:sz w:val="32"/>
            <w:szCs w:val="32"/>
            <w:highlight w:val="none"/>
            <w:lang w:val="en-US" w:eastAsia="zh-CN"/>
          </w:rPr>
          <w:t>.</w:t>
        </w:r>
      </w:ins>
      <w:r>
        <w:rPr>
          <w:rFonts w:hint="eastAsia" w:ascii="仿宋" w:hAnsi="仿宋" w:eastAsia="仿宋"/>
          <w:b w:val="0"/>
          <w:bCs w:val="0"/>
          <w:color w:val="auto"/>
          <w:sz w:val="32"/>
          <w:szCs w:val="32"/>
          <w:highlight w:val="none"/>
          <w:lang w:val="en-US" w:eastAsia="zh-CN"/>
        </w:rPr>
        <w:t>E</w:t>
      </w:r>
      <w:ins w:id="64" w:author="惠苗辉" w:date="2024-07-04T14:07:24Z">
        <w:r>
          <w:rPr>
            <w:rFonts w:hint="eastAsia" w:ascii="仿宋" w:hAnsi="仿宋" w:eastAsia="仿宋"/>
            <w:b w:val="0"/>
            <w:bCs w:val="0"/>
            <w:color w:val="auto"/>
            <w:sz w:val="32"/>
            <w:szCs w:val="32"/>
            <w:highlight w:val="none"/>
            <w:lang w:val="en-US" w:eastAsia="zh-CN"/>
          </w:rPr>
          <w:t>RR</w:t>
        </w:r>
      </w:ins>
      <w:r>
        <w:rPr>
          <w:rFonts w:hint="eastAsia" w:ascii="仿宋" w:hAnsi="仿宋" w:eastAsia="仿宋"/>
          <w:b w:val="0"/>
          <w:bCs w:val="0"/>
          <w:color w:val="auto"/>
          <w:sz w:val="32"/>
          <w:szCs w:val="32"/>
          <w:highlight w:val="none"/>
          <w:lang w:val="en-US" w:eastAsia="zh-CN"/>
        </w:rPr>
        <w:t>标识，并将检验未通过原因写入该目录下E</w:t>
      </w:r>
      <w:ins w:id="65" w:author="惠苗辉" w:date="2024-07-04T14:07:33Z">
        <w:r>
          <w:rPr>
            <w:rFonts w:hint="eastAsia" w:ascii="仿宋" w:hAnsi="仿宋" w:eastAsia="仿宋"/>
            <w:b w:val="0"/>
            <w:bCs w:val="0"/>
            <w:color w:val="auto"/>
            <w:sz w:val="32"/>
            <w:szCs w:val="32"/>
            <w:highlight w:val="none"/>
            <w:lang w:val="en-US" w:eastAsia="zh-CN"/>
          </w:rPr>
          <w:t>RROR</w:t>
        </w:r>
      </w:ins>
      <w:r>
        <w:rPr>
          <w:rFonts w:hint="eastAsia" w:ascii="仿宋" w:hAnsi="仿宋" w:eastAsia="仿宋"/>
          <w:b w:val="0"/>
          <w:bCs w:val="0"/>
          <w:color w:val="auto"/>
          <w:sz w:val="32"/>
          <w:szCs w:val="32"/>
          <w:highlight w:val="none"/>
          <w:lang w:val="en-US" w:eastAsia="zh-CN"/>
        </w:rPr>
        <w:t>.excel文件，机构可通过该文件排查未通过原因</w:t>
      </w:r>
      <w:ins w:id="66" w:author="惠苗辉" w:date="2024-07-04T13:29:11Z">
        <w:r>
          <w:rPr>
            <w:rFonts w:hint="eastAsia" w:ascii="仿宋" w:hAnsi="仿宋" w:eastAsia="仿宋"/>
            <w:b w:val="0"/>
            <w:bCs w:val="0"/>
            <w:color w:val="auto"/>
            <w:sz w:val="32"/>
            <w:szCs w:val="32"/>
            <w:highlight w:val="none"/>
            <w:lang w:val="en-US" w:eastAsia="zh-CN"/>
          </w:rPr>
          <w:t>并</w:t>
        </w:r>
      </w:ins>
      <w:ins w:id="67" w:author="惠苗辉" w:date="2024-07-04T13:28:44Z">
        <w:r>
          <w:rPr>
            <w:rFonts w:hint="eastAsia" w:ascii="仿宋" w:hAnsi="仿宋" w:eastAsia="仿宋"/>
            <w:b w:val="0"/>
            <w:bCs w:val="0"/>
            <w:color w:val="auto"/>
            <w:sz w:val="32"/>
            <w:szCs w:val="32"/>
            <w:highlight w:val="none"/>
            <w:lang w:val="en-US" w:eastAsia="zh-CN"/>
          </w:rPr>
          <w:t>修正</w:t>
        </w:r>
      </w:ins>
      <w:ins w:id="68" w:author="惠苗辉" w:date="2024-07-04T13:28:36Z">
        <w:r>
          <w:rPr>
            <w:rFonts w:hint="eastAsia" w:ascii="仿宋" w:hAnsi="仿宋" w:eastAsia="仿宋"/>
            <w:b w:val="0"/>
            <w:bCs w:val="0"/>
            <w:color w:val="auto"/>
            <w:sz w:val="32"/>
            <w:szCs w:val="32"/>
            <w:highlight w:val="none"/>
            <w:lang w:val="en-US" w:eastAsia="zh-CN"/>
          </w:rPr>
          <w:t>文件名</w:t>
        </w:r>
      </w:ins>
      <w:r>
        <w:rPr>
          <w:rFonts w:hint="eastAsia" w:ascii="仿宋" w:hAnsi="仿宋" w:eastAsia="仿宋"/>
          <w:b w:val="0"/>
          <w:bCs w:val="0"/>
          <w:color w:val="auto"/>
          <w:sz w:val="32"/>
          <w:szCs w:val="32"/>
          <w:highlight w:val="none"/>
          <w:lang w:val="en-US" w:eastAsia="zh-CN"/>
        </w:rPr>
        <w:t>。</w:t>
      </w:r>
    </w:p>
    <w:p w14:paraId="148F0E9C">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eastAsia" w:ascii="仿宋" w:hAnsi="仿宋" w:eastAsia="仿宋"/>
          <w:b w:val="0"/>
          <w:bCs w:val="0"/>
          <w:color w:val="auto"/>
          <w:sz w:val="32"/>
          <w:szCs w:val="32"/>
          <w:highlight w:val="none"/>
          <w:lang w:val="en-US" w:eastAsia="zh-CN"/>
        </w:rPr>
      </w:pPr>
      <w:r>
        <w:rPr>
          <w:rFonts w:hint="eastAsia" w:ascii="仿宋" w:hAnsi="仿宋" w:eastAsia="仿宋"/>
          <w:b w:val="0"/>
          <w:bCs w:val="0"/>
          <w:color w:val="auto"/>
          <w:sz w:val="32"/>
          <w:szCs w:val="32"/>
          <w:highlight w:val="none"/>
          <w:lang w:val="en-US" w:eastAsia="zh-CN"/>
        </w:rPr>
        <w:t>c.单条信披多个披露文件的，前置机根据【文件数量标识】确认该条信披的所有披露文件均已上传至working目录且文件名按规则检验通过后转移至upload目录</w:t>
      </w:r>
      <w:ins w:id="69" w:author="惠苗辉" w:date="2024-07-04T13:29:39Z">
        <w:r>
          <w:rPr>
            <w:rFonts w:hint="eastAsia" w:ascii="仿宋" w:hAnsi="仿宋" w:eastAsia="仿宋"/>
            <w:b w:val="0"/>
            <w:bCs w:val="0"/>
            <w:color w:val="auto"/>
            <w:sz w:val="32"/>
            <w:szCs w:val="32"/>
            <w:highlight w:val="none"/>
            <w:lang w:val="en-US" w:eastAsia="zh-CN"/>
          </w:rPr>
          <w:t>，</w:t>
        </w:r>
      </w:ins>
      <w:r>
        <w:rPr>
          <w:rFonts w:hint="eastAsia" w:ascii="仿宋" w:hAnsi="仿宋" w:eastAsia="仿宋"/>
          <w:b w:val="0"/>
          <w:bCs w:val="0"/>
          <w:color w:val="auto"/>
          <w:sz w:val="32"/>
          <w:szCs w:val="32"/>
          <w:highlight w:val="none"/>
          <w:lang w:val="en-US" w:eastAsia="zh-CN"/>
        </w:rPr>
        <w:t>并</w:t>
      </w:r>
      <w:ins w:id="70" w:author="惠苗辉" w:date="2024-07-04T13:29:42Z">
        <w:r>
          <w:rPr>
            <w:rFonts w:hint="eastAsia" w:ascii="仿宋" w:hAnsi="仿宋" w:eastAsia="仿宋"/>
            <w:b w:val="0"/>
            <w:bCs w:val="0"/>
            <w:color w:val="auto"/>
            <w:sz w:val="32"/>
            <w:szCs w:val="32"/>
            <w:highlight w:val="none"/>
            <w:lang w:val="en-US" w:eastAsia="zh-CN"/>
          </w:rPr>
          <w:t>对</w:t>
        </w:r>
      </w:ins>
      <w:r>
        <w:rPr>
          <w:rFonts w:hint="eastAsia" w:ascii="仿宋" w:hAnsi="仿宋" w:eastAsia="仿宋"/>
          <w:b w:val="0"/>
          <w:bCs w:val="0"/>
          <w:color w:val="auto"/>
          <w:sz w:val="32"/>
          <w:szCs w:val="32"/>
          <w:highlight w:val="none"/>
          <w:lang w:val="en-US" w:eastAsia="zh-CN"/>
        </w:rPr>
        <w:t>该条信披</w:t>
      </w:r>
      <w:ins w:id="71" w:author="惠苗辉" w:date="2024-07-04T13:30:32Z">
        <w:r>
          <w:rPr>
            <w:rFonts w:hint="eastAsia" w:ascii="仿宋" w:hAnsi="仿宋" w:eastAsia="仿宋"/>
            <w:b w:val="0"/>
            <w:bCs w:val="0"/>
            <w:color w:val="auto"/>
            <w:sz w:val="32"/>
            <w:szCs w:val="32"/>
            <w:highlight w:val="none"/>
            <w:lang w:val="en-US" w:eastAsia="zh-CN"/>
          </w:rPr>
          <w:t>的</w:t>
        </w:r>
      </w:ins>
      <w:ins w:id="72" w:author="惠苗辉" w:date="2024-07-04T13:29:56Z">
        <w:r>
          <w:rPr>
            <w:rFonts w:hint="eastAsia" w:ascii="仿宋" w:hAnsi="仿宋" w:eastAsia="仿宋"/>
            <w:b w:val="0"/>
            <w:bCs w:val="0"/>
            <w:color w:val="auto"/>
            <w:sz w:val="32"/>
            <w:szCs w:val="32"/>
            <w:highlight w:val="none"/>
            <w:lang w:val="en-US" w:eastAsia="zh-CN"/>
          </w:rPr>
          <w:t>每个</w:t>
        </w:r>
      </w:ins>
      <w:r>
        <w:rPr>
          <w:rFonts w:hint="eastAsia" w:ascii="仿宋" w:hAnsi="仿宋" w:eastAsia="仿宋"/>
          <w:b w:val="0"/>
          <w:bCs w:val="0"/>
          <w:color w:val="auto"/>
          <w:sz w:val="32"/>
          <w:szCs w:val="32"/>
          <w:highlight w:val="none"/>
          <w:lang w:val="en-US" w:eastAsia="zh-CN"/>
        </w:rPr>
        <w:t>披露文件</w:t>
      </w:r>
      <w:ins w:id="73" w:author="惠苗辉" w:date="2024-07-04T13:30:35Z">
        <w:r>
          <w:rPr>
            <w:rFonts w:hint="eastAsia" w:ascii="仿宋" w:hAnsi="仿宋" w:eastAsia="仿宋"/>
            <w:b w:val="0"/>
            <w:bCs w:val="0"/>
            <w:color w:val="auto"/>
            <w:sz w:val="32"/>
            <w:szCs w:val="32"/>
            <w:highlight w:val="none"/>
            <w:lang w:val="en-US" w:eastAsia="zh-CN"/>
          </w:rPr>
          <w:t>自动生成检验通过标识文件，检验通过标识文件命名规则</w:t>
        </w:r>
      </w:ins>
      <w:ins w:id="74" w:author="惠苗辉" w:date="2024-07-04T13:31:18Z">
        <w:r>
          <w:rPr>
            <w:rFonts w:hint="eastAsia" w:ascii="仿宋" w:hAnsi="仿宋" w:eastAsia="仿宋"/>
            <w:b w:val="0"/>
            <w:bCs w:val="0"/>
            <w:color w:val="auto"/>
            <w:sz w:val="32"/>
            <w:szCs w:val="32"/>
            <w:highlight w:val="none"/>
            <w:lang w:val="en-US" w:eastAsia="zh-CN"/>
          </w:rPr>
          <w:t>同上</w:t>
        </w:r>
      </w:ins>
      <w:r>
        <w:rPr>
          <w:rFonts w:hint="eastAsia" w:ascii="仿宋" w:hAnsi="仿宋" w:eastAsia="仿宋"/>
          <w:b w:val="0"/>
          <w:bCs w:val="0"/>
          <w:color w:val="auto"/>
          <w:sz w:val="32"/>
          <w:szCs w:val="32"/>
          <w:highlight w:val="none"/>
          <w:lang w:val="en-US" w:eastAsia="zh-CN"/>
        </w:rPr>
        <w:t>。</w:t>
      </w:r>
    </w:p>
    <w:p w14:paraId="792DC68B">
      <w:pPr>
        <w:keepNext w:val="0"/>
        <w:keepLines w:val="0"/>
        <w:pageBreakBefore w:val="0"/>
        <w:widowControl w:val="0"/>
        <w:numPr>
          <w:ilvl w:val="0"/>
          <w:numId w:val="2"/>
        </w:numPr>
        <w:kinsoku/>
        <w:wordWrap/>
        <w:overflowPunct/>
        <w:topLinePunct w:val="0"/>
        <w:autoSpaceDE/>
        <w:autoSpaceDN/>
        <w:bidi w:val="0"/>
        <w:adjustRightInd w:val="0"/>
        <w:snapToGrid w:val="0"/>
        <w:spacing w:line="560" w:lineRule="exact"/>
        <w:ind w:firstLine="640" w:firstLineChars="200"/>
        <w:textAlignment w:val="auto"/>
        <w:rPr>
          <w:rFonts w:hint="eastAsia" w:ascii="仿宋" w:hAnsi="仿宋" w:eastAsia="仿宋"/>
          <w:b w:val="0"/>
          <w:bCs w:val="0"/>
          <w:color w:val="auto"/>
          <w:sz w:val="32"/>
          <w:szCs w:val="32"/>
          <w:highlight w:val="none"/>
          <w:lang w:val="en-US" w:eastAsia="zh-CN"/>
        </w:rPr>
      </w:pPr>
      <w:r>
        <w:rPr>
          <w:rFonts w:hint="eastAsia" w:ascii="仿宋" w:hAnsi="仿宋" w:eastAsia="仿宋"/>
          <w:b w:val="0"/>
          <w:bCs w:val="0"/>
          <w:color w:val="auto"/>
          <w:sz w:val="32"/>
          <w:szCs w:val="32"/>
          <w:highlight w:val="none"/>
          <w:lang w:val="en-US" w:eastAsia="zh-CN"/>
        </w:rPr>
        <w:t>披露文件上传：定时任务隔5分钟扫描upload目录，调用数据交互平台udep.T</w:t>
      </w:r>
      <w:ins w:id="75" w:author="刘素军" w:date="2024-07-04T15:13:37Z">
        <w:r>
          <w:rPr>
            <w:rFonts w:hint="eastAsia" w:ascii="仿宋" w:hAnsi="仿宋" w:eastAsia="仿宋"/>
            <w:b w:val="0"/>
            <w:bCs w:val="0"/>
            <w:color w:val="auto"/>
            <w:sz w:val="32"/>
            <w:szCs w:val="32"/>
            <w:highlight w:val="none"/>
            <w:lang w:val="en-US" w:eastAsia="zh-CN"/>
          </w:rPr>
          <w:t>7</w:t>
        </w:r>
      </w:ins>
      <w:del w:id="76" w:author="刘素军" w:date="2024-07-04T15:13:36Z">
        <w:r>
          <w:rPr>
            <w:rFonts w:hint="eastAsia" w:ascii="仿宋" w:hAnsi="仿宋" w:eastAsia="仿宋"/>
            <w:b w:val="0"/>
            <w:bCs w:val="0"/>
            <w:color w:val="auto"/>
            <w:sz w:val="32"/>
            <w:szCs w:val="32"/>
            <w:highlight w:val="none"/>
            <w:lang w:val="en-US" w:eastAsia="zh-CN"/>
          </w:rPr>
          <w:delText>6</w:delText>
        </w:r>
      </w:del>
      <w:r>
        <w:rPr>
          <w:rFonts w:hint="eastAsia" w:ascii="仿宋" w:hAnsi="仿宋" w:eastAsia="仿宋"/>
          <w:b w:val="0"/>
          <w:bCs w:val="0"/>
          <w:color w:val="auto"/>
          <w:sz w:val="32"/>
          <w:szCs w:val="32"/>
          <w:highlight w:val="none"/>
          <w:lang w:val="en-US" w:eastAsia="zh-CN"/>
        </w:rPr>
        <w:t>0</w:t>
      </w:r>
      <w:ins w:id="77" w:author="刘素军" w:date="2024-07-04T15:13:41Z">
        <w:r>
          <w:rPr>
            <w:rFonts w:hint="eastAsia" w:ascii="仿宋" w:hAnsi="仿宋" w:eastAsia="仿宋"/>
            <w:b w:val="0"/>
            <w:bCs w:val="0"/>
            <w:color w:val="auto"/>
            <w:sz w:val="32"/>
            <w:szCs w:val="32"/>
            <w:highlight w:val="none"/>
            <w:lang w:val="en-US" w:eastAsia="zh-CN"/>
          </w:rPr>
          <w:t>1</w:t>
        </w:r>
      </w:ins>
      <w:del w:id="78" w:author="刘素军" w:date="2024-07-04T15:13:40Z">
        <w:r>
          <w:rPr>
            <w:rFonts w:hint="eastAsia" w:ascii="仿宋" w:hAnsi="仿宋" w:eastAsia="仿宋"/>
            <w:b w:val="0"/>
            <w:bCs w:val="0"/>
            <w:color w:val="auto"/>
            <w:sz w:val="32"/>
            <w:szCs w:val="32"/>
            <w:highlight w:val="none"/>
            <w:lang w:val="en-US" w:eastAsia="zh-CN"/>
          </w:rPr>
          <w:delText>0</w:delText>
        </w:r>
      </w:del>
      <w:r>
        <w:rPr>
          <w:rFonts w:hint="eastAsia" w:ascii="仿宋" w:hAnsi="仿宋" w:eastAsia="仿宋"/>
          <w:b w:val="0"/>
          <w:bCs w:val="0"/>
          <w:color w:val="auto"/>
          <w:sz w:val="32"/>
          <w:szCs w:val="32"/>
          <w:highlight w:val="none"/>
          <w:lang w:val="en-US" w:eastAsia="zh-CN"/>
        </w:rPr>
        <w:t>接口服务将打OK标识的文件上传至数据交互平台</w:t>
      </w:r>
      <w:ins w:id="79" w:author="惠苗辉" w:date="2024-07-04T13:33:27Z">
        <w:r>
          <w:rPr>
            <w:rFonts w:hint="eastAsia" w:ascii="仿宋" w:hAnsi="仿宋" w:eastAsia="仿宋"/>
            <w:b w:val="0"/>
            <w:bCs w:val="0"/>
            <w:color w:val="auto"/>
            <w:sz w:val="32"/>
            <w:szCs w:val="32"/>
            <w:highlight w:val="none"/>
            <w:lang w:val="en-US" w:eastAsia="zh-CN"/>
          </w:rPr>
          <w:t>，</w:t>
        </w:r>
      </w:ins>
      <w:ins w:id="80" w:author="惠苗辉" w:date="2024-07-04T13:33:29Z">
        <w:r>
          <w:rPr>
            <w:rFonts w:hint="eastAsia" w:ascii="仿宋" w:hAnsi="仿宋" w:eastAsia="仿宋"/>
            <w:b w:val="0"/>
            <w:bCs w:val="0"/>
            <w:color w:val="auto"/>
            <w:sz w:val="32"/>
            <w:szCs w:val="32"/>
            <w:highlight w:val="none"/>
            <w:lang w:val="en-US" w:eastAsia="zh-CN"/>
          </w:rPr>
          <w:t>上传</w:t>
        </w:r>
      </w:ins>
      <w:ins w:id="81" w:author="惠苗辉" w:date="2024-07-04T13:33:31Z">
        <w:r>
          <w:rPr>
            <w:rFonts w:hint="eastAsia" w:ascii="仿宋" w:hAnsi="仿宋" w:eastAsia="仿宋"/>
            <w:b w:val="0"/>
            <w:bCs w:val="0"/>
            <w:color w:val="auto"/>
            <w:sz w:val="32"/>
            <w:szCs w:val="32"/>
            <w:highlight w:val="none"/>
            <w:lang w:val="en-US" w:eastAsia="zh-CN"/>
          </w:rPr>
          <w:t>成功</w:t>
        </w:r>
      </w:ins>
      <w:ins w:id="82" w:author="惠苗辉" w:date="2024-07-04T13:33:33Z">
        <w:r>
          <w:rPr>
            <w:rFonts w:hint="eastAsia" w:ascii="仿宋" w:hAnsi="仿宋" w:eastAsia="仿宋"/>
            <w:b w:val="0"/>
            <w:bCs w:val="0"/>
            <w:color w:val="auto"/>
            <w:sz w:val="32"/>
            <w:szCs w:val="32"/>
            <w:highlight w:val="none"/>
            <w:lang w:val="en-US" w:eastAsia="zh-CN"/>
          </w:rPr>
          <w:t>后</w:t>
        </w:r>
      </w:ins>
      <w:ins w:id="83" w:author="惠苗辉" w:date="2024-07-04T13:34:05Z">
        <w:r>
          <w:rPr>
            <w:rFonts w:hint="eastAsia" w:ascii="仿宋" w:hAnsi="仿宋" w:eastAsia="仿宋"/>
            <w:b w:val="0"/>
            <w:bCs w:val="0"/>
            <w:color w:val="auto"/>
            <w:sz w:val="32"/>
            <w:szCs w:val="32"/>
            <w:highlight w:val="none"/>
            <w:lang w:val="en-US" w:eastAsia="zh-CN"/>
          </w:rPr>
          <w:t>，</w:t>
        </w:r>
      </w:ins>
      <w:ins w:id="84" w:author="惠苗辉" w:date="2024-07-04T13:34:13Z">
        <w:r>
          <w:rPr>
            <w:rFonts w:hint="eastAsia" w:ascii="仿宋" w:hAnsi="仿宋" w:eastAsia="仿宋"/>
            <w:b w:val="0"/>
            <w:bCs w:val="0"/>
            <w:color w:val="auto"/>
            <w:sz w:val="32"/>
            <w:szCs w:val="32"/>
            <w:highlight w:val="none"/>
            <w:lang w:val="en-US" w:eastAsia="zh-CN"/>
          </w:rPr>
          <w:t>检验通过标识文件</w:t>
        </w:r>
      </w:ins>
      <w:ins w:id="85" w:author="惠苗辉" w:date="2024-07-04T13:35:32Z">
        <w:r>
          <w:rPr>
            <w:rFonts w:hint="eastAsia" w:ascii="仿宋" w:hAnsi="仿宋" w:eastAsia="仿宋"/>
            <w:b w:val="0"/>
            <w:bCs w:val="0"/>
            <w:color w:val="auto"/>
            <w:sz w:val="32"/>
            <w:szCs w:val="32"/>
            <w:highlight w:val="none"/>
            <w:lang w:val="en-US" w:eastAsia="zh-CN"/>
          </w:rPr>
          <w:t>名</w:t>
        </w:r>
      </w:ins>
      <w:ins w:id="86" w:author="惠苗辉" w:date="2024-07-04T13:35:45Z">
        <w:r>
          <w:rPr>
            <w:rFonts w:hint="eastAsia" w:ascii="仿宋" w:hAnsi="仿宋" w:eastAsia="仿宋"/>
            <w:b w:val="0"/>
            <w:bCs w:val="0"/>
            <w:color w:val="auto"/>
            <w:sz w:val="32"/>
            <w:szCs w:val="32"/>
            <w:highlight w:val="none"/>
            <w:lang w:val="en-US" w:eastAsia="zh-CN"/>
          </w:rPr>
          <w:t>尾部</w:t>
        </w:r>
      </w:ins>
      <w:ins w:id="87" w:author="惠苗辉" w:date="2024-07-04T13:34:19Z">
        <w:r>
          <w:rPr>
            <w:rFonts w:hint="eastAsia" w:ascii="仿宋" w:hAnsi="仿宋" w:eastAsia="仿宋"/>
            <w:b w:val="0"/>
            <w:bCs w:val="0"/>
            <w:color w:val="auto"/>
            <w:sz w:val="32"/>
            <w:szCs w:val="32"/>
            <w:highlight w:val="none"/>
            <w:lang w:val="en-US" w:eastAsia="zh-CN"/>
          </w:rPr>
          <w:t>打</w:t>
        </w:r>
      </w:ins>
      <w:ins w:id="88" w:author="惠苗辉" w:date="2024-07-04T13:34:21Z">
        <w:r>
          <w:rPr>
            <w:rFonts w:hint="eastAsia" w:ascii="仿宋" w:hAnsi="仿宋" w:eastAsia="仿宋"/>
            <w:b w:val="0"/>
            <w:bCs w:val="0"/>
            <w:color w:val="auto"/>
            <w:sz w:val="32"/>
            <w:szCs w:val="32"/>
            <w:highlight w:val="none"/>
            <w:lang w:val="en-US" w:eastAsia="zh-CN"/>
          </w:rPr>
          <w:t>.</w:t>
        </w:r>
      </w:ins>
      <w:ins w:id="89" w:author="惠苗辉" w:date="2024-07-04T13:34:25Z">
        <w:r>
          <w:rPr>
            <w:rFonts w:hint="eastAsia" w:ascii="仿宋" w:hAnsi="仿宋" w:eastAsia="仿宋"/>
            <w:b w:val="0"/>
            <w:bCs w:val="0"/>
            <w:color w:val="auto"/>
            <w:sz w:val="32"/>
            <w:szCs w:val="32"/>
            <w:highlight w:val="none"/>
            <w:lang w:val="en-US" w:eastAsia="zh-CN"/>
          </w:rPr>
          <w:t>E</w:t>
        </w:r>
      </w:ins>
      <w:ins w:id="90" w:author="惠苗辉" w:date="2024-07-04T14:06:59Z">
        <w:r>
          <w:rPr>
            <w:rFonts w:hint="eastAsia" w:ascii="仿宋" w:hAnsi="仿宋" w:eastAsia="仿宋"/>
            <w:b w:val="0"/>
            <w:bCs w:val="0"/>
            <w:color w:val="auto"/>
            <w:sz w:val="32"/>
            <w:szCs w:val="32"/>
            <w:highlight w:val="none"/>
            <w:lang w:val="en-US" w:eastAsia="zh-CN"/>
          </w:rPr>
          <w:t>ND</w:t>
        </w:r>
      </w:ins>
      <w:ins w:id="91" w:author="惠苗辉" w:date="2024-07-04T13:34:29Z">
        <w:r>
          <w:rPr>
            <w:rFonts w:hint="eastAsia" w:ascii="仿宋" w:hAnsi="仿宋" w:eastAsia="仿宋"/>
            <w:b w:val="0"/>
            <w:bCs w:val="0"/>
            <w:color w:val="auto"/>
            <w:sz w:val="32"/>
            <w:szCs w:val="32"/>
            <w:highlight w:val="none"/>
            <w:lang w:val="en-US" w:eastAsia="zh-CN"/>
          </w:rPr>
          <w:t>标识</w:t>
        </w:r>
      </w:ins>
      <w:ins w:id="92" w:author="惠苗辉" w:date="2024-07-04T14:17:47Z">
        <w:r>
          <w:rPr>
            <w:rFonts w:hint="eastAsia" w:ascii="仿宋" w:hAnsi="仿宋" w:eastAsia="仿宋"/>
            <w:b w:val="0"/>
            <w:bCs w:val="0"/>
            <w:color w:val="auto"/>
            <w:sz w:val="32"/>
            <w:szCs w:val="32"/>
            <w:highlight w:val="none"/>
            <w:lang w:val="en-US" w:eastAsia="zh-CN"/>
          </w:rPr>
          <w:t>（</w:t>
        </w:r>
      </w:ins>
      <w:ins w:id="93" w:author="惠苗辉" w:date="2024-07-04T14:17:50Z">
        <w:r>
          <w:rPr>
            <w:rFonts w:hint="eastAsia" w:ascii="仿宋" w:hAnsi="仿宋" w:eastAsia="仿宋"/>
            <w:b w:val="0"/>
            <w:bCs w:val="0"/>
            <w:color w:val="auto"/>
            <w:sz w:val="32"/>
            <w:szCs w:val="32"/>
            <w:highlight w:val="none"/>
            <w:lang w:val="en-US" w:eastAsia="zh-CN"/>
          </w:rPr>
          <w:t>注：</w:t>
        </w:r>
      </w:ins>
      <w:ins w:id="94" w:author="惠苗辉" w:date="2024-07-04T14:17:54Z">
        <w:r>
          <w:rPr>
            <w:rFonts w:hint="eastAsia" w:ascii="仿宋" w:hAnsi="仿宋" w:eastAsia="仿宋"/>
            <w:b w:val="0"/>
            <w:bCs w:val="0"/>
            <w:color w:val="auto"/>
            <w:sz w:val="32"/>
            <w:szCs w:val="32"/>
            <w:highlight w:val="none"/>
            <w:lang w:val="en-US" w:eastAsia="zh-CN"/>
          </w:rPr>
          <w:t>原文件</w:t>
        </w:r>
      </w:ins>
      <w:ins w:id="95" w:author="惠苗辉" w:date="2024-07-04T14:18:02Z">
        <w:r>
          <w:rPr>
            <w:rFonts w:hint="eastAsia" w:ascii="仿宋" w:hAnsi="仿宋" w:eastAsia="仿宋"/>
            <w:b w:val="0"/>
            <w:bCs w:val="0"/>
            <w:color w:val="auto"/>
            <w:sz w:val="32"/>
            <w:szCs w:val="32"/>
            <w:highlight w:val="none"/>
            <w:lang w:val="en-US" w:eastAsia="zh-CN"/>
          </w:rPr>
          <w:t>不会</w:t>
        </w:r>
      </w:ins>
      <w:ins w:id="96" w:author="惠苗辉" w:date="2024-07-04T14:18:10Z">
        <w:r>
          <w:rPr>
            <w:rFonts w:hint="eastAsia" w:ascii="仿宋" w:hAnsi="仿宋" w:eastAsia="仿宋"/>
            <w:b w:val="0"/>
            <w:bCs w:val="0"/>
            <w:color w:val="auto"/>
            <w:sz w:val="32"/>
            <w:szCs w:val="32"/>
            <w:highlight w:val="none"/>
            <w:lang w:val="en-US" w:eastAsia="zh-CN"/>
          </w:rPr>
          <w:t>删除</w:t>
        </w:r>
      </w:ins>
      <w:ins w:id="97" w:author="惠苗辉" w:date="2024-07-04T14:17:47Z">
        <w:r>
          <w:rPr>
            <w:rFonts w:hint="eastAsia" w:ascii="仿宋" w:hAnsi="仿宋" w:eastAsia="仿宋"/>
            <w:b w:val="0"/>
            <w:bCs w:val="0"/>
            <w:color w:val="auto"/>
            <w:sz w:val="32"/>
            <w:szCs w:val="32"/>
            <w:highlight w:val="none"/>
            <w:lang w:val="en-US" w:eastAsia="zh-CN"/>
          </w:rPr>
          <w:t>）</w:t>
        </w:r>
      </w:ins>
      <w:ins w:id="98" w:author="惠苗辉" w:date="2024-07-04T13:35:08Z">
        <w:r>
          <w:rPr>
            <w:rFonts w:hint="eastAsia" w:ascii="仿宋" w:hAnsi="仿宋" w:eastAsia="仿宋"/>
            <w:b w:val="0"/>
            <w:bCs w:val="0"/>
            <w:color w:val="auto"/>
            <w:sz w:val="32"/>
            <w:szCs w:val="32"/>
            <w:highlight w:val="none"/>
            <w:lang w:val="en-US" w:eastAsia="zh-CN"/>
          </w:rPr>
          <w:t>。</w:t>
        </w:r>
      </w:ins>
    </w:p>
    <w:p w14:paraId="182ABBBA">
      <w:pPr>
        <w:keepNext w:val="0"/>
        <w:keepLines w:val="0"/>
        <w:pageBreakBefore w:val="0"/>
        <w:widowControl w:val="0"/>
        <w:numPr>
          <w:ilvl w:val="0"/>
          <w:numId w:val="2"/>
        </w:numPr>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 w:hAnsi="仿宋" w:eastAsia="仿宋"/>
          <w:b w:val="0"/>
          <w:bCs w:val="0"/>
          <w:color w:val="auto"/>
          <w:sz w:val="32"/>
          <w:szCs w:val="32"/>
          <w:highlight w:val="none"/>
          <w:lang w:val="en-US" w:eastAsia="zh-CN"/>
        </w:rPr>
      </w:pPr>
      <w:r>
        <w:rPr>
          <w:rFonts w:hint="eastAsia" w:ascii="仿宋" w:hAnsi="仿宋" w:eastAsia="仿宋"/>
          <w:b w:val="0"/>
          <w:bCs w:val="0"/>
          <w:color w:val="auto"/>
          <w:sz w:val="32"/>
          <w:szCs w:val="32"/>
          <w:highlight w:val="none"/>
          <w:lang w:val="en-US" w:eastAsia="zh-CN"/>
        </w:rPr>
        <w:t>中保登未发布成功信披处理：接收三（1）中校验结果并记录至E</w:t>
      </w:r>
      <w:ins w:id="99" w:author="惠苗辉" w:date="2024-07-04T14:07:56Z">
        <w:r>
          <w:rPr>
            <w:rFonts w:hint="eastAsia" w:ascii="仿宋" w:hAnsi="仿宋" w:eastAsia="仿宋"/>
            <w:b w:val="0"/>
            <w:bCs w:val="0"/>
            <w:color w:val="auto"/>
            <w:sz w:val="32"/>
            <w:szCs w:val="32"/>
            <w:highlight w:val="none"/>
            <w:lang w:val="en-US" w:eastAsia="zh-CN"/>
          </w:rPr>
          <w:t>RROR</w:t>
        </w:r>
      </w:ins>
      <w:r>
        <w:rPr>
          <w:rFonts w:hint="eastAsia" w:ascii="仿宋" w:hAnsi="仿宋" w:eastAsia="仿宋"/>
          <w:b w:val="0"/>
          <w:bCs w:val="0"/>
          <w:color w:val="auto"/>
          <w:sz w:val="32"/>
          <w:szCs w:val="32"/>
          <w:highlight w:val="none"/>
          <w:lang w:val="en-US" w:eastAsia="zh-CN"/>
        </w:rPr>
        <w:t>.excel。</w:t>
      </w:r>
    </w:p>
    <w:p w14:paraId="59B0864E">
      <w:pPr>
        <w:keepNext w:val="0"/>
        <w:keepLines w:val="0"/>
        <w:pageBreakBefore w:val="0"/>
        <w:widowControl w:val="0"/>
        <w:numPr>
          <w:ilvl w:val="0"/>
          <w:numId w:val="2"/>
        </w:numPr>
        <w:kinsoku/>
        <w:wordWrap/>
        <w:overflowPunct/>
        <w:topLinePunct w:val="0"/>
        <w:autoSpaceDE/>
        <w:autoSpaceDN/>
        <w:bidi w:val="0"/>
        <w:adjustRightInd w:val="0"/>
        <w:snapToGrid w:val="0"/>
        <w:spacing w:line="560" w:lineRule="exact"/>
        <w:ind w:firstLine="640" w:firstLineChars="200"/>
        <w:textAlignment w:val="auto"/>
        <w:rPr>
          <w:ins w:id="100" w:author="惠苗辉" w:date="2024-07-04T13:36:35Z"/>
          <w:rFonts w:hint="eastAsia" w:ascii="仿宋" w:hAnsi="仿宋" w:eastAsia="仿宋"/>
          <w:color w:val="auto"/>
          <w:sz w:val="32"/>
          <w:szCs w:val="32"/>
          <w:highlight w:val="none"/>
          <w:lang w:val="en-US" w:eastAsia="zh-CN"/>
        </w:rPr>
      </w:pPr>
      <w:r>
        <w:rPr>
          <w:rFonts w:hint="eastAsia" w:ascii="仿宋" w:hAnsi="仿宋" w:eastAsia="仿宋"/>
          <w:b w:val="0"/>
          <w:bCs w:val="0"/>
          <w:color w:val="auto"/>
          <w:sz w:val="32"/>
          <w:szCs w:val="32"/>
          <w:highlight w:val="none"/>
          <w:lang w:val="en-US" w:eastAsia="zh-CN"/>
        </w:rPr>
        <w:t>T日信披对账处理：T+1日接收四中提及的对账文件</w:t>
      </w:r>
      <w:r>
        <w:rPr>
          <w:rFonts w:hint="eastAsia" w:ascii="仿宋" w:hAnsi="仿宋" w:eastAsia="仿宋" w:cs="Times New Roman"/>
          <w:b w:val="0"/>
          <w:bCs w:val="0"/>
          <w:color w:val="auto"/>
          <w:sz w:val="32"/>
          <w:szCs w:val="32"/>
          <w:highlight w:val="none"/>
          <w:lang w:val="en-US" w:eastAsia="zh-CN"/>
        </w:rPr>
        <w:t>006_XXXXXXXXXXXX_???_OK.TXT，</w:t>
      </w:r>
      <w:r>
        <w:rPr>
          <w:rFonts w:hint="eastAsia" w:ascii="仿宋" w:hAnsi="仿宋" w:eastAsia="仿宋"/>
          <w:b w:val="0"/>
          <w:bCs w:val="0"/>
          <w:color w:val="auto"/>
          <w:sz w:val="32"/>
          <w:szCs w:val="32"/>
          <w:highlight w:val="none"/>
          <w:lang w:val="en-US" w:eastAsia="zh-CN"/>
        </w:rPr>
        <w:t>放置在</w:t>
      </w:r>
      <w:r>
        <w:rPr>
          <w:rFonts w:hint="eastAsia" w:ascii="仿宋" w:hAnsi="仿宋" w:eastAsia="仿宋"/>
          <w:color w:val="auto"/>
          <w:sz w:val="32"/>
          <w:szCs w:val="32"/>
          <w:highlight w:val="none"/>
          <w:lang w:val="en-US" w:eastAsia="zh-CN"/>
        </w:rPr>
        <w:t>/yyyymmdd目录下。</w:t>
      </w:r>
    </w:p>
    <w:p w14:paraId="40F5EAFC">
      <w:pPr>
        <w:pStyle w:val="3"/>
        <w:numPr>
          <w:ilvl w:val="-1"/>
          <w:numId w:val="0"/>
        </w:numPr>
        <w:ind w:firstLine="643" w:firstLineChars="200"/>
        <w:rPr>
          <w:ins w:id="101" w:author="惠苗辉" w:date="2024-07-04T13:45:22Z"/>
          <w:rFonts w:hint="eastAsia" w:ascii="仿宋" w:hAnsi="仿宋" w:cs="仿宋"/>
          <w:sz w:val="32"/>
          <w:szCs w:val="22"/>
          <w:lang w:val="en-US" w:eastAsia="zh-CN"/>
        </w:rPr>
      </w:pPr>
      <w:ins w:id="102" w:author="惠苗辉" w:date="2024-07-04T13:58:10Z">
        <w:r>
          <w:rPr>
            <w:rFonts w:hint="eastAsia" w:ascii="仿宋" w:hAnsi="仿宋" w:cs="仿宋"/>
            <w:sz w:val="32"/>
            <w:szCs w:val="22"/>
            <w:lang w:val="en-US" w:eastAsia="zh-CN"/>
          </w:rPr>
          <w:t>3</w:t>
        </w:r>
      </w:ins>
      <w:ins w:id="103" w:author="惠苗辉" w:date="2024-07-04T13:58:11Z">
        <w:r>
          <w:rPr>
            <w:rFonts w:hint="eastAsia" w:ascii="仿宋" w:hAnsi="仿宋" w:cs="仿宋"/>
            <w:sz w:val="32"/>
            <w:szCs w:val="22"/>
            <w:lang w:val="en-US" w:eastAsia="zh-CN"/>
          </w:rPr>
          <w:t>.</w:t>
        </w:r>
      </w:ins>
      <w:ins w:id="104" w:author="惠苗辉" w:date="2024-07-04T13:44:37Z">
        <w:r>
          <w:rPr>
            <w:rFonts w:hint="eastAsia" w:ascii="仿宋" w:hAnsi="仿宋" w:cs="仿宋"/>
            <w:sz w:val="32"/>
            <w:szCs w:val="22"/>
            <w:lang w:val="en-US" w:eastAsia="zh-CN"/>
          </w:rPr>
          <w:t>数据</w:t>
        </w:r>
      </w:ins>
      <w:ins w:id="105" w:author="惠苗辉" w:date="2024-07-04T13:44:42Z">
        <w:r>
          <w:rPr>
            <w:rFonts w:hint="eastAsia" w:ascii="仿宋" w:hAnsi="仿宋" w:cs="仿宋"/>
            <w:sz w:val="32"/>
            <w:szCs w:val="22"/>
            <w:lang w:val="en-US" w:eastAsia="zh-CN"/>
          </w:rPr>
          <w:t>样例</w:t>
        </w:r>
      </w:ins>
    </w:p>
    <w:p w14:paraId="49A467CF">
      <w:pPr>
        <w:numPr>
          <w:ilvl w:val="0"/>
          <w:numId w:val="0"/>
        </w:numPr>
        <w:adjustRightInd w:val="0"/>
        <w:snapToGrid w:val="0"/>
        <w:spacing w:line="560" w:lineRule="exact"/>
        <w:ind w:firstLine="640" w:firstLineChars="200"/>
        <w:rPr>
          <w:ins w:id="106" w:author="惠苗辉" w:date="2024-07-04T13:36:40Z"/>
          <w:rFonts w:hint="default" w:ascii="仿宋" w:hAnsi="仿宋" w:eastAsia="仿宋"/>
          <w:color w:val="auto"/>
          <w:sz w:val="32"/>
          <w:szCs w:val="32"/>
          <w:highlight w:val="none"/>
          <w:lang w:val="en-US" w:eastAsia="zh-CN"/>
        </w:rPr>
      </w:pPr>
      <w:ins w:id="107" w:author="惠苗辉" w:date="2024-07-04T13:45:40Z">
        <w:r>
          <w:rPr>
            <w:rFonts w:hint="eastAsia" w:ascii="仿宋" w:hAnsi="仿宋" w:eastAsia="仿宋"/>
            <w:color w:val="auto"/>
            <w:sz w:val="32"/>
            <w:szCs w:val="32"/>
            <w:highlight w:val="none"/>
            <w:lang w:val="en-US" w:eastAsia="zh-CN"/>
          </w:rPr>
          <w:t>（1）</w:t>
        </w:r>
      </w:ins>
      <w:ins w:id="108" w:author="惠苗辉" w:date="2024-07-04T13:45:45Z">
        <w:r>
          <w:rPr>
            <w:rFonts w:hint="eastAsia" w:ascii="仿宋" w:hAnsi="仿宋" w:eastAsia="仿宋"/>
            <w:color w:val="auto"/>
            <w:sz w:val="32"/>
            <w:szCs w:val="32"/>
            <w:highlight w:val="none"/>
            <w:lang w:val="en-US" w:eastAsia="zh-CN"/>
          </w:rPr>
          <w:t>机构</w:t>
        </w:r>
      </w:ins>
      <w:ins w:id="109" w:author="惠苗辉" w:date="2024-07-04T13:45:47Z">
        <w:r>
          <w:rPr>
            <w:rFonts w:hint="eastAsia" w:ascii="仿宋" w:hAnsi="仿宋" w:eastAsia="仿宋"/>
            <w:color w:val="auto"/>
            <w:sz w:val="32"/>
            <w:szCs w:val="32"/>
            <w:highlight w:val="none"/>
            <w:lang w:val="en-US" w:eastAsia="zh-CN"/>
          </w:rPr>
          <w:t>上传</w:t>
        </w:r>
      </w:ins>
      <w:ins w:id="110" w:author="惠苗辉" w:date="2024-07-04T13:45:49Z">
        <w:r>
          <w:rPr>
            <w:rFonts w:hint="eastAsia" w:ascii="仿宋" w:hAnsi="仿宋" w:eastAsia="仿宋"/>
            <w:color w:val="auto"/>
            <w:sz w:val="32"/>
            <w:szCs w:val="32"/>
            <w:highlight w:val="none"/>
            <w:lang w:val="en-US" w:eastAsia="zh-CN"/>
          </w:rPr>
          <w:t>至</w:t>
        </w:r>
      </w:ins>
      <w:ins w:id="111" w:author="惠苗辉" w:date="2024-07-04T13:47:59Z">
        <w:r>
          <w:rPr>
            <w:rFonts w:hint="eastAsia" w:ascii="仿宋" w:hAnsi="仿宋" w:eastAsia="仿宋"/>
            <w:color w:val="auto"/>
            <w:sz w:val="32"/>
            <w:szCs w:val="32"/>
            <w:highlight w:val="none"/>
            <w:lang w:val="en-US" w:eastAsia="zh-CN"/>
          </w:rPr>
          <w:t>/working</w:t>
        </w:r>
      </w:ins>
      <w:ins w:id="112" w:author="惠苗辉" w:date="2024-07-04T13:48:26Z">
        <w:r>
          <w:rPr>
            <w:rFonts w:hint="eastAsia" w:ascii="仿宋" w:hAnsi="仿宋" w:eastAsia="仿宋"/>
            <w:color w:val="auto"/>
            <w:sz w:val="32"/>
            <w:szCs w:val="32"/>
            <w:highlight w:val="none"/>
            <w:lang w:val="en-US" w:eastAsia="zh-CN"/>
          </w:rPr>
          <w:t>目录</w:t>
        </w:r>
      </w:ins>
      <w:ins w:id="113" w:author="惠苗辉" w:date="2024-07-04T13:55:59Z">
        <w:r>
          <w:rPr>
            <w:rFonts w:hint="eastAsia" w:ascii="仿宋" w:hAnsi="仿宋" w:eastAsia="仿宋"/>
            <w:color w:val="auto"/>
            <w:sz w:val="32"/>
            <w:szCs w:val="32"/>
            <w:highlight w:val="none"/>
            <w:lang w:val="en-US" w:eastAsia="zh-CN"/>
          </w:rPr>
          <w:t>的</w:t>
        </w:r>
      </w:ins>
      <w:ins w:id="114" w:author="惠苗辉" w:date="2024-07-04T13:48:29Z">
        <w:r>
          <w:rPr>
            <w:rFonts w:hint="eastAsia" w:ascii="仿宋" w:hAnsi="仿宋" w:eastAsia="仿宋"/>
            <w:color w:val="auto"/>
            <w:sz w:val="32"/>
            <w:szCs w:val="32"/>
            <w:highlight w:val="none"/>
            <w:lang w:val="en-US" w:eastAsia="zh-CN"/>
          </w:rPr>
          <w:t>文件</w:t>
        </w:r>
      </w:ins>
      <w:ins w:id="115" w:author="惠苗辉" w:date="2024-07-04T13:48:30Z">
        <w:r>
          <w:rPr>
            <w:rFonts w:hint="eastAsia" w:ascii="仿宋" w:hAnsi="仿宋" w:eastAsia="仿宋"/>
            <w:color w:val="auto"/>
            <w:sz w:val="32"/>
            <w:szCs w:val="32"/>
            <w:highlight w:val="none"/>
            <w:lang w:val="en-US" w:eastAsia="zh-CN"/>
          </w:rPr>
          <w:t>：</w:t>
        </w:r>
      </w:ins>
    </w:p>
    <w:p w14:paraId="672F992A">
      <w:pPr>
        <w:keepNext w:val="0"/>
        <w:keepLines w:val="0"/>
        <w:pageBreakBefore w:val="0"/>
        <w:widowControl w:val="0"/>
        <w:kinsoku/>
        <w:wordWrap/>
        <w:overflowPunct/>
        <w:topLinePunct w:val="0"/>
        <w:autoSpaceDE/>
        <w:autoSpaceDN/>
        <w:bidi w:val="0"/>
        <w:adjustRightInd w:val="0"/>
        <w:snapToGrid w:val="0"/>
        <w:spacing w:line="240" w:lineRule="atLeast"/>
        <w:textAlignment w:val="auto"/>
        <w:rPr>
          <w:ins w:id="116" w:author="惠苗辉" w:date="2024-07-04T13:53:46Z"/>
          <w:rFonts w:hint="eastAsia" w:ascii="仿宋" w:hAnsi="仿宋" w:eastAsia="仿宋"/>
          <w:b w:val="0"/>
          <w:bCs w:val="0"/>
          <w:color w:val="auto"/>
          <w:sz w:val="21"/>
          <w:szCs w:val="21"/>
          <w:highlight w:val="none"/>
          <w:lang w:val="en-US" w:eastAsia="zh-CN"/>
        </w:rPr>
      </w:pPr>
      <w:ins w:id="117" w:author="惠苗辉" w:date="2024-07-04T14:00:45Z">
        <w:r>
          <w:rPr>
            <w:rFonts w:hint="eastAsia" w:ascii="仿宋" w:hAnsi="仿宋" w:eastAsia="仿宋"/>
            <w:b w:val="0"/>
            <w:bCs w:val="0"/>
            <w:color w:val="auto"/>
            <w:sz w:val="21"/>
            <w:szCs w:val="21"/>
            <w:highlight w:val="none"/>
            <w:lang w:val="en-US" w:eastAsia="zh-CN"/>
          </w:rPr>
          <w:t>包括</w:t>
        </w:r>
      </w:ins>
      <w:ins w:id="118" w:author="惠苗辉" w:date="2024-07-04T14:01:31Z">
        <w:r>
          <w:rPr>
            <w:rFonts w:hint="eastAsia" w:ascii="仿宋" w:hAnsi="仿宋" w:eastAsia="仿宋"/>
            <w:b w:val="0"/>
            <w:bCs w:val="0"/>
            <w:color w:val="auto"/>
            <w:sz w:val="21"/>
            <w:szCs w:val="21"/>
            <w:highlight w:val="none"/>
            <w:lang w:val="en-US" w:eastAsia="zh-CN"/>
          </w:rPr>
          <w:t>10911000001</w:t>
        </w:r>
      </w:ins>
      <w:ins w:id="119" w:author="惠苗辉" w:date="2024-07-04T14:00:55Z">
        <w:r>
          <w:rPr>
            <w:rFonts w:hint="eastAsia" w:ascii="仿宋" w:hAnsi="仿宋" w:eastAsia="仿宋"/>
            <w:b w:val="0"/>
            <w:bCs w:val="0"/>
            <w:color w:val="auto"/>
            <w:sz w:val="21"/>
            <w:szCs w:val="21"/>
            <w:highlight w:val="none"/>
            <w:lang w:val="en-US" w:eastAsia="zh-CN"/>
          </w:rPr>
          <w:t>产品</w:t>
        </w:r>
      </w:ins>
      <w:ins w:id="120" w:author="惠苗辉" w:date="2024-07-04T14:00:56Z">
        <w:r>
          <w:rPr>
            <w:rFonts w:hint="eastAsia" w:ascii="仿宋" w:hAnsi="仿宋" w:eastAsia="仿宋"/>
            <w:b w:val="0"/>
            <w:bCs w:val="0"/>
            <w:color w:val="auto"/>
            <w:sz w:val="21"/>
            <w:szCs w:val="21"/>
            <w:highlight w:val="none"/>
            <w:lang w:val="en-US" w:eastAsia="zh-CN"/>
          </w:rPr>
          <w:t>的</w:t>
        </w:r>
      </w:ins>
      <w:ins w:id="121" w:author="惠苗辉" w:date="2024-07-04T14:03:32Z">
        <w:r>
          <w:rPr>
            <w:rFonts w:hint="eastAsia" w:ascii="仿宋" w:hAnsi="仿宋" w:eastAsia="仿宋"/>
            <w:b w:val="0"/>
            <w:bCs w:val="0"/>
            <w:color w:val="auto"/>
            <w:sz w:val="21"/>
            <w:szCs w:val="21"/>
            <w:highlight w:val="none"/>
            <w:lang w:val="en-US" w:eastAsia="zh-CN"/>
          </w:rPr>
          <w:t>一条</w:t>
        </w:r>
      </w:ins>
      <w:ins w:id="122" w:author="惠苗辉" w:date="2024-07-04T14:00:58Z">
        <w:r>
          <w:rPr>
            <w:rFonts w:hint="eastAsia" w:ascii="仿宋" w:hAnsi="仿宋" w:eastAsia="仿宋"/>
            <w:b w:val="0"/>
            <w:bCs w:val="0"/>
            <w:color w:val="auto"/>
            <w:sz w:val="21"/>
            <w:szCs w:val="21"/>
            <w:highlight w:val="none"/>
            <w:lang w:val="en-US" w:eastAsia="zh-CN"/>
          </w:rPr>
          <w:t>定期</w:t>
        </w:r>
      </w:ins>
      <w:ins w:id="123" w:author="惠苗辉" w:date="2024-07-04T14:01:00Z">
        <w:r>
          <w:rPr>
            <w:rFonts w:hint="eastAsia" w:ascii="仿宋" w:hAnsi="仿宋" w:eastAsia="仿宋"/>
            <w:b w:val="0"/>
            <w:bCs w:val="0"/>
            <w:color w:val="auto"/>
            <w:sz w:val="21"/>
            <w:szCs w:val="21"/>
            <w:highlight w:val="none"/>
            <w:lang w:val="en-US" w:eastAsia="zh-CN"/>
          </w:rPr>
          <w:t>披露</w:t>
        </w:r>
      </w:ins>
      <w:ins w:id="124" w:author="惠苗辉" w:date="2024-07-04T14:01:05Z">
        <w:r>
          <w:rPr>
            <w:rFonts w:hint="eastAsia" w:ascii="仿宋" w:hAnsi="仿宋" w:eastAsia="仿宋"/>
            <w:b w:val="0"/>
            <w:bCs w:val="0"/>
            <w:color w:val="auto"/>
            <w:sz w:val="21"/>
            <w:szCs w:val="21"/>
            <w:highlight w:val="none"/>
            <w:lang w:val="en-US" w:eastAsia="zh-CN"/>
          </w:rPr>
          <w:t>（</w:t>
        </w:r>
      </w:ins>
      <w:ins w:id="125" w:author="惠苗辉" w:date="2024-07-04T14:01:09Z">
        <w:r>
          <w:rPr>
            <w:rFonts w:hint="eastAsia" w:ascii="仿宋" w:hAnsi="仿宋" w:eastAsia="仿宋"/>
            <w:b w:val="0"/>
            <w:bCs w:val="0"/>
            <w:color w:val="auto"/>
            <w:sz w:val="21"/>
            <w:szCs w:val="21"/>
            <w:highlight w:val="none"/>
            <w:lang w:val="en-US" w:eastAsia="zh-CN"/>
          </w:rPr>
          <w:t>含2</w:t>
        </w:r>
      </w:ins>
      <w:ins w:id="126" w:author="惠苗辉" w:date="2024-07-04T14:01:10Z">
        <w:r>
          <w:rPr>
            <w:rFonts w:hint="eastAsia" w:ascii="仿宋" w:hAnsi="仿宋" w:eastAsia="仿宋"/>
            <w:b w:val="0"/>
            <w:bCs w:val="0"/>
            <w:color w:val="auto"/>
            <w:sz w:val="21"/>
            <w:szCs w:val="21"/>
            <w:highlight w:val="none"/>
            <w:lang w:val="en-US" w:eastAsia="zh-CN"/>
          </w:rPr>
          <w:t>个</w:t>
        </w:r>
      </w:ins>
      <w:ins w:id="127" w:author="惠苗辉" w:date="2024-07-04T14:01:12Z">
        <w:r>
          <w:rPr>
            <w:rFonts w:hint="eastAsia" w:ascii="仿宋" w:hAnsi="仿宋" w:eastAsia="仿宋"/>
            <w:b w:val="0"/>
            <w:bCs w:val="0"/>
            <w:color w:val="auto"/>
            <w:sz w:val="21"/>
            <w:szCs w:val="21"/>
            <w:highlight w:val="none"/>
            <w:lang w:val="en-US" w:eastAsia="zh-CN"/>
          </w:rPr>
          <w:t>披露</w:t>
        </w:r>
      </w:ins>
      <w:ins w:id="128" w:author="惠苗辉" w:date="2024-07-04T14:01:14Z">
        <w:r>
          <w:rPr>
            <w:rFonts w:hint="eastAsia" w:ascii="仿宋" w:hAnsi="仿宋" w:eastAsia="仿宋"/>
            <w:b w:val="0"/>
            <w:bCs w:val="0"/>
            <w:color w:val="auto"/>
            <w:sz w:val="21"/>
            <w:szCs w:val="21"/>
            <w:highlight w:val="none"/>
            <w:lang w:val="en-US" w:eastAsia="zh-CN"/>
          </w:rPr>
          <w:t>文件</w:t>
        </w:r>
      </w:ins>
      <w:ins w:id="129" w:author="惠苗辉" w:date="2024-07-04T14:01:05Z">
        <w:r>
          <w:rPr>
            <w:rFonts w:hint="eastAsia" w:ascii="仿宋" w:hAnsi="仿宋" w:eastAsia="仿宋"/>
            <w:b w:val="0"/>
            <w:bCs w:val="0"/>
            <w:color w:val="auto"/>
            <w:sz w:val="21"/>
            <w:szCs w:val="21"/>
            <w:highlight w:val="none"/>
            <w:lang w:val="en-US" w:eastAsia="zh-CN"/>
          </w:rPr>
          <w:t>）</w:t>
        </w:r>
      </w:ins>
      <w:ins w:id="130" w:author="惠苗辉" w:date="2024-07-04T14:01:01Z">
        <w:r>
          <w:rPr>
            <w:rFonts w:hint="eastAsia" w:ascii="仿宋" w:hAnsi="仿宋" w:eastAsia="仿宋"/>
            <w:b w:val="0"/>
            <w:bCs w:val="0"/>
            <w:color w:val="auto"/>
            <w:sz w:val="21"/>
            <w:szCs w:val="21"/>
            <w:highlight w:val="none"/>
            <w:lang w:val="en-US" w:eastAsia="zh-CN"/>
          </w:rPr>
          <w:t>、</w:t>
        </w:r>
      </w:ins>
      <w:ins w:id="131" w:author="惠苗辉" w:date="2024-07-04T14:01:45Z">
        <w:r>
          <w:rPr>
            <w:rFonts w:hint="eastAsia" w:ascii="仿宋" w:hAnsi="仿宋" w:eastAsia="仿宋"/>
            <w:b w:val="0"/>
            <w:bCs w:val="0"/>
            <w:color w:val="auto"/>
            <w:sz w:val="21"/>
            <w:szCs w:val="21"/>
            <w:highlight w:val="none"/>
            <w:lang w:val="en-US" w:eastAsia="zh-CN"/>
          </w:rPr>
          <w:t>1091100000</w:t>
        </w:r>
      </w:ins>
      <w:ins w:id="132" w:author="惠苗辉" w:date="2024-07-04T14:03:37Z">
        <w:r>
          <w:rPr>
            <w:rFonts w:hint="eastAsia" w:ascii="仿宋" w:hAnsi="仿宋" w:eastAsia="仿宋"/>
            <w:b w:val="0"/>
            <w:bCs w:val="0"/>
            <w:color w:val="auto"/>
            <w:sz w:val="21"/>
            <w:szCs w:val="21"/>
            <w:highlight w:val="none"/>
            <w:lang w:val="en-US" w:eastAsia="zh-CN"/>
          </w:rPr>
          <w:t>2</w:t>
        </w:r>
      </w:ins>
      <w:ins w:id="133" w:author="惠苗辉" w:date="2024-07-04T14:01:45Z">
        <w:r>
          <w:rPr>
            <w:rFonts w:hint="eastAsia" w:ascii="仿宋" w:hAnsi="仿宋" w:eastAsia="仿宋"/>
            <w:b w:val="0"/>
            <w:bCs w:val="0"/>
            <w:color w:val="auto"/>
            <w:sz w:val="21"/>
            <w:szCs w:val="21"/>
            <w:highlight w:val="none"/>
            <w:lang w:val="en-US" w:eastAsia="zh-CN"/>
          </w:rPr>
          <w:t>产品的</w:t>
        </w:r>
      </w:ins>
      <w:ins w:id="134" w:author="惠苗辉" w:date="2024-07-04T14:03:41Z">
        <w:r>
          <w:rPr>
            <w:rFonts w:hint="eastAsia" w:ascii="仿宋" w:hAnsi="仿宋" w:eastAsia="仿宋"/>
            <w:b w:val="0"/>
            <w:bCs w:val="0"/>
            <w:color w:val="auto"/>
            <w:sz w:val="21"/>
            <w:szCs w:val="21"/>
            <w:highlight w:val="none"/>
            <w:lang w:val="en-US" w:eastAsia="zh-CN"/>
          </w:rPr>
          <w:t>一条</w:t>
        </w:r>
      </w:ins>
      <w:ins w:id="135" w:author="惠苗辉" w:date="2024-07-04T14:01:56Z">
        <w:r>
          <w:rPr>
            <w:rFonts w:hint="eastAsia" w:ascii="仿宋" w:hAnsi="仿宋" w:eastAsia="仿宋"/>
            <w:b w:val="0"/>
            <w:bCs w:val="0"/>
            <w:color w:val="auto"/>
            <w:sz w:val="21"/>
            <w:szCs w:val="21"/>
            <w:highlight w:val="none"/>
            <w:lang w:val="en-US" w:eastAsia="zh-CN"/>
          </w:rPr>
          <w:t>临时</w:t>
        </w:r>
      </w:ins>
      <w:ins w:id="136" w:author="惠苗辉" w:date="2024-07-04T14:01:45Z">
        <w:r>
          <w:rPr>
            <w:rFonts w:hint="eastAsia" w:ascii="仿宋" w:hAnsi="仿宋" w:eastAsia="仿宋"/>
            <w:b w:val="0"/>
            <w:bCs w:val="0"/>
            <w:color w:val="auto"/>
            <w:sz w:val="21"/>
            <w:szCs w:val="21"/>
            <w:highlight w:val="none"/>
            <w:lang w:val="en-US" w:eastAsia="zh-CN"/>
          </w:rPr>
          <w:t>披露（含</w:t>
        </w:r>
      </w:ins>
      <w:ins w:id="137" w:author="惠苗辉" w:date="2024-07-04T14:02:00Z">
        <w:r>
          <w:rPr>
            <w:rFonts w:hint="eastAsia" w:ascii="仿宋" w:hAnsi="仿宋" w:eastAsia="仿宋"/>
            <w:b w:val="0"/>
            <w:bCs w:val="0"/>
            <w:color w:val="auto"/>
            <w:sz w:val="21"/>
            <w:szCs w:val="21"/>
            <w:highlight w:val="none"/>
            <w:lang w:val="en-US" w:eastAsia="zh-CN"/>
          </w:rPr>
          <w:t>3</w:t>
        </w:r>
      </w:ins>
      <w:ins w:id="138" w:author="惠苗辉" w:date="2024-07-04T14:01:45Z">
        <w:r>
          <w:rPr>
            <w:rFonts w:hint="eastAsia" w:ascii="仿宋" w:hAnsi="仿宋" w:eastAsia="仿宋"/>
            <w:b w:val="0"/>
            <w:bCs w:val="0"/>
            <w:color w:val="auto"/>
            <w:sz w:val="21"/>
            <w:szCs w:val="21"/>
            <w:highlight w:val="none"/>
            <w:lang w:val="en-US" w:eastAsia="zh-CN"/>
          </w:rPr>
          <w:t>个披露文件）</w:t>
        </w:r>
      </w:ins>
      <w:ins w:id="139" w:author="惠苗辉" w:date="2024-07-04T14:02:03Z">
        <w:r>
          <w:rPr>
            <w:rFonts w:hint="eastAsia" w:ascii="仿宋" w:hAnsi="仿宋" w:eastAsia="仿宋"/>
            <w:b w:val="0"/>
            <w:bCs w:val="0"/>
            <w:color w:val="auto"/>
            <w:sz w:val="21"/>
            <w:szCs w:val="21"/>
            <w:highlight w:val="none"/>
            <w:lang w:val="en-US" w:eastAsia="zh-CN"/>
          </w:rPr>
          <w:t>、</w:t>
        </w:r>
      </w:ins>
      <w:ins w:id="140" w:author="惠苗辉" w:date="2024-07-04T14:02:10Z">
        <w:r>
          <w:rPr>
            <w:rFonts w:hint="eastAsia" w:ascii="仿宋" w:hAnsi="仿宋" w:eastAsia="仿宋"/>
            <w:b w:val="0"/>
            <w:bCs w:val="0"/>
            <w:color w:val="auto"/>
            <w:sz w:val="21"/>
            <w:szCs w:val="21"/>
            <w:highlight w:val="none"/>
            <w:lang w:val="en-US" w:eastAsia="zh-CN"/>
          </w:rPr>
          <w:t>10911000001产品的</w:t>
        </w:r>
      </w:ins>
      <w:ins w:id="141" w:author="惠苗辉" w:date="2024-07-04T14:03:48Z">
        <w:r>
          <w:rPr>
            <w:rFonts w:hint="eastAsia" w:ascii="仿宋" w:hAnsi="仿宋" w:eastAsia="仿宋"/>
            <w:b w:val="0"/>
            <w:bCs w:val="0"/>
            <w:color w:val="auto"/>
            <w:sz w:val="21"/>
            <w:szCs w:val="21"/>
            <w:highlight w:val="none"/>
            <w:lang w:val="en-US" w:eastAsia="zh-CN"/>
          </w:rPr>
          <w:t>一条</w:t>
        </w:r>
      </w:ins>
      <w:ins w:id="142" w:author="惠苗辉" w:date="2024-07-04T14:02:25Z">
        <w:r>
          <w:rPr>
            <w:rFonts w:hint="eastAsia" w:ascii="仿宋" w:hAnsi="仿宋" w:eastAsia="仿宋"/>
            <w:b w:val="0"/>
            <w:bCs w:val="0"/>
            <w:color w:val="auto"/>
            <w:sz w:val="21"/>
            <w:szCs w:val="21"/>
            <w:highlight w:val="none"/>
            <w:lang w:val="en-US" w:eastAsia="zh-CN"/>
          </w:rPr>
          <w:t>产品</w:t>
        </w:r>
      </w:ins>
      <w:ins w:id="143" w:author="惠苗辉" w:date="2024-07-04T14:02:27Z">
        <w:r>
          <w:rPr>
            <w:rFonts w:hint="eastAsia" w:ascii="仿宋" w:hAnsi="仿宋" w:eastAsia="仿宋"/>
            <w:b w:val="0"/>
            <w:bCs w:val="0"/>
            <w:color w:val="auto"/>
            <w:sz w:val="21"/>
            <w:szCs w:val="21"/>
            <w:highlight w:val="none"/>
            <w:lang w:val="en-US" w:eastAsia="zh-CN"/>
          </w:rPr>
          <w:t>终止</w:t>
        </w:r>
      </w:ins>
      <w:ins w:id="144" w:author="惠苗辉" w:date="2024-07-04T14:02:31Z">
        <w:r>
          <w:rPr>
            <w:rFonts w:hint="eastAsia" w:ascii="仿宋" w:hAnsi="仿宋" w:eastAsia="仿宋"/>
            <w:b w:val="0"/>
            <w:bCs w:val="0"/>
            <w:color w:val="auto"/>
            <w:sz w:val="21"/>
            <w:szCs w:val="21"/>
            <w:highlight w:val="none"/>
            <w:lang w:val="en-US" w:eastAsia="zh-CN"/>
          </w:rPr>
          <w:t>披露</w:t>
        </w:r>
      </w:ins>
      <w:ins w:id="145" w:author="惠苗辉" w:date="2024-07-04T14:02:32Z">
        <w:r>
          <w:rPr>
            <w:rFonts w:hint="eastAsia" w:ascii="仿宋" w:hAnsi="仿宋" w:eastAsia="仿宋"/>
            <w:b w:val="0"/>
            <w:bCs w:val="0"/>
            <w:color w:val="auto"/>
            <w:sz w:val="21"/>
            <w:szCs w:val="21"/>
            <w:highlight w:val="none"/>
            <w:lang w:val="en-US" w:eastAsia="zh-CN"/>
          </w:rPr>
          <w:t>（</w:t>
        </w:r>
      </w:ins>
      <w:ins w:id="146" w:author="惠苗辉" w:date="2024-07-04T14:02:34Z">
        <w:r>
          <w:rPr>
            <w:rFonts w:hint="eastAsia" w:ascii="仿宋" w:hAnsi="仿宋" w:eastAsia="仿宋"/>
            <w:b w:val="0"/>
            <w:bCs w:val="0"/>
            <w:color w:val="auto"/>
            <w:sz w:val="21"/>
            <w:szCs w:val="21"/>
            <w:highlight w:val="none"/>
            <w:lang w:val="en-US" w:eastAsia="zh-CN"/>
          </w:rPr>
          <w:t>含1</w:t>
        </w:r>
      </w:ins>
      <w:ins w:id="147" w:author="惠苗辉" w:date="2024-07-04T14:02:35Z">
        <w:r>
          <w:rPr>
            <w:rFonts w:hint="eastAsia" w:ascii="仿宋" w:hAnsi="仿宋" w:eastAsia="仿宋"/>
            <w:b w:val="0"/>
            <w:bCs w:val="0"/>
            <w:color w:val="auto"/>
            <w:sz w:val="21"/>
            <w:szCs w:val="21"/>
            <w:highlight w:val="none"/>
            <w:lang w:val="en-US" w:eastAsia="zh-CN"/>
          </w:rPr>
          <w:t>个</w:t>
        </w:r>
      </w:ins>
      <w:ins w:id="148" w:author="惠苗辉" w:date="2024-07-04T14:02:36Z">
        <w:r>
          <w:rPr>
            <w:rFonts w:hint="eastAsia" w:ascii="仿宋" w:hAnsi="仿宋" w:eastAsia="仿宋"/>
            <w:b w:val="0"/>
            <w:bCs w:val="0"/>
            <w:color w:val="auto"/>
            <w:sz w:val="21"/>
            <w:szCs w:val="21"/>
            <w:highlight w:val="none"/>
            <w:lang w:val="en-US" w:eastAsia="zh-CN"/>
          </w:rPr>
          <w:t>披露</w:t>
        </w:r>
      </w:ins>
      <w:ins w:id="149" w:author="惠苗辉" w:date="2024-07-04T14:02:40Z">
        <w:r>
          <w:rPr>
            <w:rFonts w:hint="eastAsia" w:ascii="仿宋" w:hAnsi="仿宋" w:eastAsia="仿宋"/>
            <w:b w:val="0"/>
            <w:bCs w:val="0"/>
            <w:color w:val="auto"/>
            <w:sz w:val="21"/>
            <w:szCs w:val="21"/>
            <w:highlight w:val="none"/>
            <w:lang w:val="en-US" w:eastAsia="zh-CN"/>
          </w:rPr>
          <w:t>文件</w:t>
        </w:r>
      </w:ins>
      <w:ins w:id="150" w:author="惠苗辉" w:date="2024-07-04T14:02:32Z">
        <w:r>
          <w:rPr>
            <w:rFonts w:hint="eastAsia" w:ascii="仿宋" w:hAnsi="仿宋" w:eastAsia="仿宋"/>
            <w:b w:val="0"/>
            <w:bCs w:val="0"/>
            <w:color w:val="auto"/>
            <w:sz w:val="21"/>
            <w:szCs w:val="21"/>
            <w:highlight w:val="none"/>
            <w:lang w:val="en-US" w:eastAsia="zh-CN"/>
          </w:rPr>
          <w:t>）</w:t>
        </w:r>
      </w:ins>
      <w:ins w:id="151" w:author="惠苗辉" w:date="2024-07-04T13:36:42Z">
        <w:r>
          <w:rPr>
            <w:rFonts w:hint="eastAsia" w:ascii="仿宋" w:hAnsi="仿宋" w:eastAsia="仿宋"/>
            <w:b w:val="0"/>
            <w:bCs w:val="0"/>
            <w:color w:val="auto"/>
            <w:sz w:val="21"/>
            <w:szCs w:val="21"/>
            <w:highlight w:val="none"/>
            <w:lang w:val="en-US" w:eastAsia="zh-CN"/>
          </w:rPr>
          <w:t>：</w:t>
        </w:r>
      </w:ins>
    </w:p>
    <w:p w14:paraId="700F7EFE">
      <w:pPr>
        <w:keepNext w:val="0"/>
        <w:keepLines w:val="0"/>
        <w:pageBreakBefore w:val="0"/>
        <w:widowControl w:val="0"/>
        <w:kinsoku/>
        <w:wordWrap/>
        <w:overflowPunct/>
        <w:topLinePunct w:val="0"/>
        <w:autoSpaceDE/>
        <w:autoSpaceDN/>
        <w:bidi w:val="0"/>
        <w:adjustRightInd w:val="0"/>
        <w:snapToGrid w:val="0"/>
        <w:spacing w:line="240" w:lineRule="atLeast"/>
        <w:ind w:firstLine="630" w:firstLineChars="300"/>
        <w:textAlignment w:val="auto"/>
        <w:rPr>
          <w:ins w:id="152" w:author="惠苗辉" w:date="2024-07-04T13:36:42Z"/>
          <w:rFonts w:hint="eastAsia" w:ascii="仿宋" w:hAnsi="仿宋" w:eastAsia="仿宋"/>
          <w:b w:val="0"/>
          <w:bCs w:val="0"/>
          <w:color w:val="auto"/>
          <w:sz w:val="21"/>
          <w:szCs w:val="21"/>
          <w:highlight w:val="none"/>
          <w:lang w:val="en-US" w:eastAsia="zh-CN"/>
        </w:rPr>
      </w:pPr>
      <w:ins w:id="153" w:author="惠苗辉" w:date="2024-07-04T13:36:42Z">
        <w:r>
          <w:rPr>
            <w:rFonts w:hint="eastAsia" w:ascii="仿宋" w:hAnsi="仿宋" w:eastAsia="仿宋"/>
            <w:b w:val="0"/>
            <w:bCs w:val="0"/>
            <w:color w:val="auto"/>
            <w:sz w:val="21"/>
            <w:szCs w:val="21"/>
            <w:highlight w:val="none"/>
            <w:lang w:val="en-US" w:eastAsia="zh-CN"/>
          </w:rPr>
          <w:t>2-1_2023_10911000001_R_YY_ST.pdf</w:t>
        </w:r>
      </w:ins>
    </w:p>
    <w:p w14:paraId="1771E167">
      <w:pPr>
        <w:keepNext w:val="0"/>
        <w:keepLines w:val="0"/>
        <w:pageBreakBefore w:val="0"/>
        <w:widowControl w:val="0"/>
        <w:kinsoku/>
        <w:wordWrap/>
        <w:overflowPunct/>
        <w:topLinePunct w:val="0"/>
        <w:autoSpaceDE/>
        <w:autoSpaceDN/>
        <w:bidi w:val="0"/>
        <w:adjustRightInd w:val="0"/>
        <w:snapToGrid w:val="0"/>
        <w:spacing w:line="240" w:lineRule="atLeast"/>
        <w:ind w:firstLine="630" w:firstLineChars="300"/>
        <w:textAlignment w:val="auto"/>
        <w:rPr>
          <w:ins w:id="154" w:author="惠苗辉" w:date="2024-07-04T13:36:42Z"/>
          <w:rFonts w:hint="eastAsia" w:ascii="仿宋" w:hAnsi="仿宋" w:eastAsia="仿宋"/>
          <w:color w:val="auto"/>
          <w:sz w:val="21"/>
          <w:szCs w:val="21"/>
          <w:highlight w:val="none"/>
          <w:lang w:val="en-US" w:eastAsia="zh-CN"/>
        </w:rPr>
      </w:pPr>
      <w:ins w:id="155" w:author="惠苗辉" w:date="2024-07-04T13:36:42Z">
        <w:r>
          <w:rPr>
            <w:rFonts w:hint="eastAsia" w:ascii="仿宋" w:hAnsi="仿宋" w:eastAsia="仿宋"/>
            <w:b w:val="0"/>
            <w:bCs w:val="0"/>
            <w:color w:val="auto"/>
            <w:sz w:val="21"/>
            <w:szCs w:val="21"/>
            <w:highlight w:val="none"/>
            <w:lang w:val="en-US" w:eastAsia="zh-CN"/>
          </w:rPr>
          <w:t>2-2_2023_10911000001_R_YY_ST.pdf</w:t>
        </w:r>
      </w:ins>
    </w:p>
    <w:p w14:paraId="673C35C1">
      <w:pPr>
        <w:keepNext w:val="0"/>
        <w:keepLines w:val="0"/>
        <w:pageBreakBefore w:val="0"/>
        <w:widowControl w:val="0"/>
        <w:kinsoku/>
        <w:wordWrap/>
        <w:overflowPunct/>
        <w:topLinePunct w:val="0"/>
        <w:autoSpaceDE/>
        <w:autoSpaceDN/>
        <w:bidi w:val="0"/>
        <w:adjustRightInd w:val="0"/>
        <w:snapToGrid w:val="0"/>
        <w:spacing w:line="240" w:lineRule="atLeast"/>
        <w:ind w:firstLine="630" w:firstLineChars="300"/>
        <w:textAlignment w:val="auto"/>
        <w:rPr>
          <w:ins w:id="156" w:author="惠苗辉" w:date="2024-07-04T13:36:42Z"/>
          <w:rFonts w:hint="eastAsia" w:ascii="仿宋" w:hAnsi="仿宋" w:eastAsia="仿宋"/>
          <w:b w:val="0"/>
          <w:bCs w:val="0"/>
          <w:color w:val="auto"/>
          <w:sz w:val="21"/>
          <w:szCs w:val="21"/>
          <w:highlight w:val="none"/>
          <w:lang w:val="en-US" w:eastAsia="zh-CN"/>
        </w:rPr>
      </w:pPr>
      <w:ins w:id="157" w:author="惠苗辉" w:date="2024-07-04T13:36:42Z">
        <w:r>
          <w:rPr>
            <w:rFonts w:hint="default" w:ascii="仿宋" w:hAnsi="仿宋" w:eastAsia="仿宋"/>
            <w:b w:val="0"/>
            <w:bCs w:val="0"/>
            <w:color w:val="auto"/>
            <w:sz w:val="21"/>
            <w:szCs w:val="21"/>
            <w:highlight w:val="none"/>
            <w:lang w:val="en-US" w:eastAsia="zh-CN"/>
          </w:rPr>
          <w:t>3-1_2023_1091100000</w:t>
        </w:r>
      </w:ins>
      <w:ins w:id="158" w:author="惠苗辉" w:date="2024-07-04T14:03:03Z">
        <w:r>
          <w:rPr>
            <w:rFonts w:hint="eastAsia" w:ascii="仿宋" w:hAnsi="仿宋" w:eastAsia="仿宋"/>
            <w:b w:val="0"/>
            <w:bCs w:val="0"/>
            <w:color w:val="auto"/>
            <w:sz w:val="21"/>
            <w:szCs w:val="21"/>
            <w:highlight w:val="none"/>
            <w:lang w:val="en-US" w:eastAsia="zh-CN"/>
          </w:rPr>
          <w:t>2</w:t>
        </w:r>
      </w:ins>
      <w:ins w:id="159" w:author="惠苗辉" w:date="2024-07-04T13:36:42Z">
        <w:r>
          <w:rPr>
            <w:rFonts w:hint="default" w:ascii="仿宋" w:hAnsi="仿宋" w:eastAsia="仿宋"/>
            <w:b w:val="0"/>
            <w:bCs w:val="0"/>
            <w:color w:val="auto"/>
            <w:sz w:val="21"/>
            <w:szCs w:val="21"/>
            <w:highlight w:val="none"/>
            <w:lang w:val="en-US" w:eastAsia="zh-CN"/>
          </w:rPr>
          <w:t>_T_IM_融资主体重大重组等事项的临时披露.pdf</w:t>
        </w:r>
      </w:ins>
      <w:ins w:id="160" w:author="惠苗辉" w:date="2024-07-04T13:36:42Z">
        <w:r>
          <w:rPr>
            <w:rFonts w:hint="eastAsia" w:ascii="仿宋" w:hAnsi="仿宋" w:eastAsia="仿宋"/>
            <w:b w:val="0"/>
            <w:bCs w:val="0"/>
            <w:color w:val="auto"/>
            <w:sz w:val="21"/>
            <w:szCs w:val="21"/>
            <w:highlight w:val="none"/>
            <w:lang w:val="en-US" w:eastAsia="zh-CN"/>
          </w:rPr>
          <w:t xml:space="preserve"> </w:t>
        </w:r>
      </w:ins>
    </w:p>
    <w:p w14:paraId="3E7AF36E">
      <w:pPr>
        <w:keepNext w:val="0"/>
        <w:keepLines w:val="0"/>
        <w:pageBreakBefore w:val="0"/>
        <w:widowControl w:val="0"/>
        <w:kinsoku/>
        <w:wordWrap/>
        <w:overflowPunct/>
        <w:topLinePunct w:val="0"/>
        <w:autoSpaceDE/>
        <w:autoSpaceDN/>
        <w:bidi w:val="0"/>
        <w:adjustRightInd w:val="0"/>
        <w:snapToGrid w:val="0"/>
        <w:spacing w:line="240" w:lineRule="atLeast"/>
        <w:ind w:firstLine="630" w:firstLineChars="300"/>
        <w:textAlignment w:val="auto"/>
        <w:rPr>
          <w:ins w:id="161" w:author="惠苗辉" w:date="2024-07-04T13:36:42Z"/>
          <w:rFonts w:hint="default" w:ascii="仿宋" w:hAnsi="仿宋" w:eastAsia="仿宋"/>
          <w:b w:val="0"/>
          <w:bCs w:val="0"/>
          <w:color w:val="auto"/>
          <w:sz w:val="21"/>
          <w:szCs w:val="21"/>
          <w:highlight w:val="none"/>
          <w:lang w:val="en-US" w:eastAsia="zh-CN"/>
        </w:rPr>
      </w:pPr>
      <w:ins w:id="162" w:author="惠苗辉" w:date="2024-07-04T13:36:42Z">
        <w:r>
          <w:rPr>
            <w:rFonts w:hint="eastAsia" w:ascii="仿宋" w:hAnsi="仿宋" w:eastAsia="仿宋"/>
            <w:b w:val="0"/>
            <w:bCs w:val="0"/>
            <w:color w:val="auto"/>
            <w:sz w:val="21"/>
            <w:szCs w:val="21"/>
            <w:highlight w:val="none"/>
            <w:lang w:val="en-US" w:eastAsia="zh-CN"/>
          </w:rPr>
          <w:t>3-2_2023_1091100000</w:t>
        </w:r>
      </w:ins>
      <w:ins w:id="163" w:author="惠苗辉" w:date="2024-07-04T14:03:05Z">
        <w:r>
          <w:rPr>
            <w:rFonts w:hint="eastAsia" w:ascii="仿宋" w:hAnsi="仿宋" w:eastAsia="仿宋"/>
            <w:b w:val="0"/>
            <w:bCs w:val="0"/>
            <w:color w:val="auto"/>
            <w:sz w:val="21"/>
            <w:szCs w:val="21"/>
            <w:highlight w:val="none"/>
            <w:lang w:val="en-US" w:eastAsia="zh-CN"/>
          </w:rPr>
          <w:t>2</w:t>
        </w:r>
      </w:ins>
      <w:ins w:id="164" w:author="惠苗辉" w:date="2024-07-04T13:36:42Z">
        <w:r>
          <w:rPr>
            <w:rFonts w:hint="eastAsia" w:ascii="仿宋" w:hAnsi="仿宋" w:eastAsia="仿宋"/>
            <w:b w:val="0"/>
            <w:bCs w:val="0"/>
            <w:color w:val="auto"/>
            <w:sz w:val="21"/>
            <w:szCs w:val="21"/>
            <w:highlight w:val="none"/>
            <w:lang w:val="en-US" w:eastAsia="zh-CN"/>
          </w:rPr>
          <w:t>_T_IM_融资主体重大重组等事项的临时披露.pdf</w:t>
        </w:r>
      </w:ins>
    </w:p>
    <w:p w14:paraId="5863A08B">
      <w:pPr>
        <w:keepNext w:val="0"/>
        <w:keepLines w:val="0"/>
        <w:pageBreakBefore w:val="0"/>
        <w:widowControl w:val="0"/>
        <w:kinsoku/>
        <w:wordWrap/>
        <w:overflowPunct/>
        <w:topLinePunct w:val="0"/>
        <w:autoSpaceDE/>
        <w:autoSpaceDN/>
        <w:bidi w:val="0"/>
        <w:adjustRightInd w:val="0"/>
        <w:snapToGrid w:val="0"/>
        <w:spacing w:line="240" w:lineRule="atLeast"/>
        <w:ind w:firstLine="630" w:firstLineChars="300"/>
        <w:textAlignment w:val="auto"/>
        <w:rPr>
          <w:ins w:id="165" w:author="惠苗辉" w:date="2024-07-04T13:36:42Z"/>
          <w:rFonts w:hint="eastAsia" w:ascii="仿宋" w:hAnsi="仿宋" w:eastAsia="仿宋"/>
          <w:b w:val="0"/>
          <w:bCs w:val="0"/>
          <w:color w:val="auto"/>
          <w:sz w:val="21"/>
          <w:szCs w:val="21"/>
          <w:highlight w:val="none"/>
          <w:lang w:val="en-US" w:eastAsia="zh-CN"/>
        </w:rPr>
      </w:pPr>
      <w:ins w:id="166" w:author="惠苗辉" w:date="2024-07-04T13:36:42Z">
        <w:r>
          <w:rPr>
            <w:rFonts w:hint="eastAsia" w:ascii="仿宋" w:hAnsi="仿宋" w:eastAsia="仿宋"/>
            <w:b w:val="0"/>
            <w:bCs w:val="0"/>
            <w:color w:val="auto"/>
            <w:sz w:val="21"/>
            <w:szCs w:val="21"/>
            <w:highlight w:val="none"/>
            <w:lang w:val="en-US" w:eastAsia="zh-CN"/>
          </w:rPr>
          <w:t>3-3_2023_1091100000</w:t>
        </w:r>
      </w:ins>
      <w:ins w:id="167" w:author="惠苗辉" w:date="2024-07-04T14:03:09Z">
        <w:r>
          <w:rPr>
            <w:rFonts w:hint="eastAsia" w:ascii="仿宋" w:hAnsi="仿宋" w:eastAsia="仿宋"/>
            <w:b w:val="0"/>
            <w:bCs w:val="0"/>
            <w:color w:val="auto"/>
            <w:sz w:val="21"/>
            <w:szCs w:val="21"/>
            <w:highlight w:val="none"/>
            <w:lang w:val="en-US" w:eastAsia="zh-CN"/>
          </w:rPr>
          <w:t>2</w:t>
        </w:r>
      </w:ins>
      <w:ins w:id="168" w:author="惠苗辉" w:date="2024-07-04T13:36:42Z">
        <w:r>
          <w:rPr>
            <w:rFonts w:hint="eastAsia" w:ascii="仿宋" w:hAnsi="仿宋" w:eastAsia="仿宋"/>
            <w:b w:val="0"/>
            <w:bCs w:val="0"/>
            <w:color w:val="auto"/>
            <w:sz w:val="21"/>
            <w:szCs w:val="21"/>
            <w:highlight w:val="none"/>
            <w:lang w:val="en-US" w:eastAsia="zh-CN"/>
          </w:rPr>
          <w:t>_T_IM_融资主体重大重组等事项的临时披露.pdf</w:t>
        </w:r>
      </w:ins>
    </w:p>
    <w:p w14:paraId="5935FF60">
      <w:pPr>
        <w:keepNext w:val="0"/>
        <w:keepLines w:val="0"/>
        <w:pageBreakBefore w:val="0"/>
        <w:widowControl w:val="0"/>
        <w:kinsoku/>
        <w:wordWrap/>
        <w:overflowPunct/>
        <w:topLinePunct w:val="0"/>
        <w:autoSpaceDE/>
        <w:autoSpaceDN/>
        <w:bidi w:val="0"/>
        <w:adjustRightInd w:val="0"/>
        <w:snapToGrid w:val="0"/>
        <w:spacing w:line="240" w:lineRule="atLeast"/>
        <w:ind w:firstLine="0" w:firstLineChars="0"/>
        <w:textAlignment w:val="auto"/>
        <w:rPr>
          <w:ins w:id="169" w:author="惠苗辉" w:date="2024-07-04T13:36:42Z"/>
          <w:rFonts w:hint="eastAsia" w:ascii="仿宋" w:hAnsi="仿宋" w:eastAsia="仿宋"/>
          <w:b w:val="0"/>
          <w:bCs w:val="0"/>
          <w:color w:val="auto"/>
          <w:sz w:val="21"/>
          <w:szCs w:val="21"/>
          <w:highlight w:val="none"/>
          <w:lang w:val="en-US" w:eastAsia="zh-CN"/>
        </w:rPr>
      </w:pPr>
      <w:ins w:id="170" w:author="惠苗辉" w:date="2024-07-04T13:55:30Z">
        <w:r>
          <w:rPr>
            <w:rFonts w:hint="eastAsia" w:ascii="仿宋" w:hAnsi="仿宋" w:eastAsia="仿宋"/>
            <w:b w:val="0"/>
            <w:bCs w:val="0"/>
            <w:color w:val="auto"/>
            <w:sz w:val="21"/>
            <w:szCs w:val="21"/>
            <w:highlight w:val="none"/>
            <w:lang w:val="en-US" w:eastAsia="zh-CN"/>
          </w:rPr>
          <w:t xml:space="preserve"> </w:t>
        </w:r>
      </w:ins>
      <w:ins w:id="171" w:author="惠苗辉" w:date="2024-07-04T13:55:31Z">
        <w:r>
          <w:rPr>
            <w:rFonts w:hint="eastAsia" w:ascii="仿宋" w:hAnsi="仿宋" w:eastAsia="仿宋"/>
            <w:b w:val="0"/>
            <w:bCs w:val="0"/>
            <w:color w:val="auto"/>
            <w:sz w:val="21"/>
            <w:szCs w:val="21"/>
            <w:highlight w:val="none"/>
            <w:lang w:val="en-US" w:eastAsia="zh-CN"/>
          </w:rPr>
          <w:t xml:space="preserve">   </w:t>
        </w:r>
      </w:ins>
      <w:ins w:id="172" w:author="惠苗辉" w:date="2024-07-04T13:55:32Z">
        <w:r>
          <w:rPr>
            <w:rFonts w:hint="eastAsia" w:ascii="仿宋" w:hAnsi="仿宋" w:eastAsia="仿宋"/>
            <w:b w:val="0"/>
            <w:bCs w:val="0"/>
            <w:color w:val="auto"/>
            <w:sz w:val="21"/>
            <w:szCs w:val="21"/>
            <w:highlight w:val="none"/>
            <w:lang w:val="en-US" w:eastAsia="zh-CN"/>
          </w:rPr>
          <w:t xml:space="preserve">  </w:t>
        </w:r>
      </w:ins>
      <w:ins w:id="173" w:author="惠苗辉" w:date="2024-07-04T13:36:42Z">
        <w:r>
          <w:rPr>
            <w:rFonts w:hint="eastAsia" w:ascii="仿宋" w:hAnsi="仿宋" w:eastAsia="仿宋"/>
            <w:b w:val="0"/>
            <w:bCs w:val="0"/>
            <w:color w:val="auto"/>
            <w:sz w:val="21"/>
            <w:szCs w:val="21"/>
            <w:highlight w:val="none"/>
            <w:lang w:val="en-US" w:eastAsia="zh-CN"/>
          </w:rPr>
          <w:t>1-</w:t>
        </w:r>
      </w:ins>
      <w:ins w:id="174" w:author="惠苗辉" w:date="2024-07-04T13:49:28Z">
        <w:r>
          <w:rPr>
            <w:rFonts w:hint="eastAsia" w:ascii="仿宋" w:hAnsi="仿宋" w:eastAsia="仿宋"/>
            <w:b w:val="0"/>
            <w:bCs w:val="0"/>
            <w:color w:val="auto"/>
            <w:sz w:val="21"/>
            <w:szCs w:val="21"/>
            <w:highlight w:val="none"/>
            <w:lang w:val="en-US" w:eastAsia="zh-CN"/>
          </w:rPr>
          <w:t>1</w:t>
        </w:r>
      </w:ins>
      <w:ins w:id="175" w:author="惠苗辉" w:date="2024-07-04T13:36:42Z">
        <w:r>
          <w:rPr>
            <w:rFonts w:hint="eastAsia" w:ascii="仿宋" w:hAnsi="仿宋" w:eastAsia="仿宋"/>
            <w:b w:val="0"/>
            <w:bCs w:val="0"/>
            <w:color w:val="auto"/>
            <w:sz w:val="21"/>
            <w:szCs w:val="21"/>
            <w:highlight w:val="none"/>
            <w:lang w:val="en-US" w:eastAsia="zh-CN"/>
          </w:rPr>
          <w:t>_2023_1091100000</w:t>
        </w:r>
      </w:ins>
      <w:ins w:id="176" w:author="惠苗辉" w:date="2024-07-04T14:03:13Z">
        <w:r>
          <w:rPr>
            <w:rFonts w:hint="eastAsia" w:ascii="仿宋" w:hAnsi="仿宋" w:eastAsia="仿宋"/>
            <w:b w:val="0"/>
            <w:bCs w:val="0"/>
            <w:color w:val="auto"/>
            <w:sz w:val="21"/>
            <w:szCs w:val="21"/>
            <w:highlight w:val="none"/>
            <w:lang w:val="en-US" w:eastAsia="zh-CN"/>
          </w:rPr>
          <w:t>3</w:t>
        </w:r>
      </w:ins>
      <w:ins w:id="177" w:author="惠苗辉" w:date="2024-07-04T13:36:42Z">
        <w:r>
          <w:rPr>
            <w:rFonts w:hint="eastAsia" w:ascii="仿宋" w:hAnsi="仿宋" w:eastAsia="仿宋"/>
            <w:b w:val="0"/>
            <w:bCs w:val="0"/>
            <w:color w:val="auto"/>
            <w:sz w:val="21"/>
            <w:szCs w:val="21"/>
            <w:highlight w:val="none"/>
            <w:lang w:val="en-US" w:eastAsia="zh-CN"/>
          </w:rPr>
          <w:t>_T_EN_20230909产品第N次清算.pdf</w:t>
        </w:r>
      </w:ins>
    </w:p>
    <w:p w14:paraId="789B9F78">
      <w:pPr>
        <w:keepNext w:val="0"/>
        <w:keepLines w:val="0"/>
        <w:pageBreakBefore w:val="0"/>
        <w:widowControl/>
        <w:numPr>
          <w:ilvl w:val="0"/>
          <w:numId w:val="3"/>
        </w:numPr>
        <w:kinsoku/>
        <w:wordWrap/>
        <w:overflowPunct/>
        <w:topLinePunct w:val="0"/>
        <w:autoSpaceDE/>
        <w:autoSpaceDN/>
        <w:bidi w:val="0"/>
        <w:adjustRightInd w:val="0"/>
        <w:snapToGrid w:val="0"/>
        <w:spacing w:line="560" w:lineRule="exact"/>
        <w:ind w:firstLine="640" w:firstLineChars="200"/>
        <w:textAlignment w:val="auto"/>
        <w:rPr>
          <w:ins w:id="178" w:author="惠苗辉" w:date="2024-07-04T13:58:45Z"/>
          <w:rFonts w:hint="eastAsia" w:ascii="仿宋" w:hAnsi="仿宋" w:eastAsia="仿宋"/>
          <w:color w:val="auto"/>
          <w:sz w:val="32"/>
          <w:szCs w:val="32"/>
          <w:highlight w:val="none"/>
          <w:lang w:val="en-US" w:eastAsia="zh-CN"/>
        </w:rPr>
      </w:pPr>
      <w:ins w:id="179" w:author="惠苗辉" w:date="2024-07-04T13:50:13Z">
        <w:r>
          <w:rPr>
            <w:rFonts w:hint="eastAsia" w:ascii="仿宋" w:hAnsi="仿宋" w:eastAsia="仿宋"/>
            <w:color w:val="auto"/>
            <w:sz w:val="32"/>
            <w:szCs w:val="32"/>
            <w:highlight w:val="none"/>
            <w:lang w:val="en-US" w:eastAsia="zh-CN"/>
          </w:rPr>
          <w:t>前置机</w:t>
        </w:r>
      </w:ins>
      <w:ins w:id="180" w:author="惠苗辉" w:date="2024-07-04T13:57:44Z">
        <w:r>
          <w:rPr>
            <w:rFonts w:hint="eastAsia" w:ascii="仿宋" w:hAnsi="仿宋" w:eastAsia="仿宋"/>
            <w:color w:val="auto"/>
            <w:sz w:val="32"/>
            <w:szCs w:val="32"/>
            <w:highlight w:val="none"/>
            <w:lang w:val="en-US" w:eastAsia="zh-CN"/>
          </w:rPr>
          <w:t>自动</w:t>
        </w:r>
      </w:ins>
      <w:ins w:id="181" w:author="惠苗辉" w:date="2024-07-04T13:57:17Z">
        <w:r>
          <w:rPr>
            <w:rFonts w:hint="eastAsia" w:ascii="仿宋" w:hAnsi="仿宋" w:eastAsia="仿宋"/>
            <w:color w:val="auto"/>
            <w:sz w:val="32"/>
            <w:szCs w:val="32"/>
            <w:highlight w:val="none"/>
            <w:lang w:val="en-US" w:eastAsia="zh-CN"/>
          </w:rPr>
          <w:t>对</w:t>
        </w:r>
      </w:ins>
      <w:ins w:id="182" w:author="惠苗辉" w:date="2024-07-04T14:12:30Z">
        <w:r>
          <w:rPr>
            <w:rFonts w:hint="eastAsia" w:ascii="仿宋" w:hAnsi="仿宋" w:eastAsia="仿宋"/>
            <w:color w:val="auto"/>
            <w:sz w:val="32"/>
            <w:szCs w:val="32"/>
            <w:highlight w:val="none"/>
            <w:lang w:val="en-US" w:eastAsia="zh-CN"/>
          </w:rPr>
          <w:t>进行</w:t>
        </w:r>
      </w:ins>
      <w:ins w:id="183" w:author="惠苗辉" w:date="2024-07-04T13:57:21Z">
        <w:r>
          <w:rPr>
            <w:rFonts w:hint="eastAsia" w:ascii="仿宋" w:hAnsi="仿宋" w:eastAsia="仿宋"/>
            <w:color w:val="auto"/>
            <w:sz w:val="32"/>
            <w:szCs w:val="32"/>
            <w:highlight w:val="none"/>
            <w:lang w:val="en-US" w:eastAsia="zh-CN"/>
          </w:rPr>
          <w:t>文件</w:t>
        </w:r>
      </w:ins>
      <w:ins w:id="184" w:author="惠苗辉" w:date="2024-07-04T13:50:17Z">
        <w:r>
          <w:rPr>
            <w:rFonts w:hint="eastAsia" w:ascii="仿宋" w:hAnsi="仿宋" w:eastAsia="仿宋"/>
            <w:color w:val="auto"/>
            <w:sz w:val="32"/>
            <w:szCs w:val="32"/>
            <w:highlight w:val="none"/>
            <w:lang w:val="en-US" w:eastAsia="zh-CN"/>
          </w:rPr>
          <w:t>检验</w:t>
        </w:r>
      </w:ins>
      <w:ins w:id="185" w:author="惠苗辉" w:date="2024-07-04T13:57:27Z">
        <w:r>
          <w:rPr>
            <w:rFonts w:hint="eastAsia" w:ascii="仿宋" w:hAnsi="仿宋" w:eastAsia="仿宋"/>
            <w:color w:val="auto"/>
            <w:sz w:val="32"/>
            <w:szCs w:val="32"/>
            <w:highlight w:val="none"/>
            <w:lang w:val="en-US" w:eastAsia="zh-CN"/>
          </w:rPr>
          <w:t>，</w:t>
        </w:r>
      </w:ins>
      <w:ins w:id="186" w:author="惠苗辉" w:date="2024-07-04T13:57:29Z">
        <w:r>
          <w:rPr>
            <w:rFonts w:hint="eastAsia" w:ascii="仿宋" w:hAnsi="仿宋" w:eastAsia="仿宋"/>
            <w:color w:val="auto"/>
            <w:sz w:val="32"/>
            <w:szCs w:val="32"/>
            <w:highlight w:val="none"/>
            <w:lang w:val="en-US" w:eastAsia="zh-CN"/>
          </w:rPr>
          <w:t>检验</w:t>
        </w:r>
      </w:ins>
      <w:ins w:id="187" w:author="惠苗辉" w:date="2024-07-04T13:57:30Z">
        <w:r>
          <w:rPr>
            <w:rFonts w:hint="eastAsia" w:ascii="仿宋" w:hAnsi="仿宋" w:eastAsia="仿宋"/>
            <w:color w:val="auto"/>
            <w:sz w:val="32"/>
            <w:szCs w:val="32"/>
            <w:highlight w:val="none"/>
            <w:lang w:val="en-US" w:eastAsia="zh-CN"/>
          </w:rPr>
          <w:t>通过</w:t>
        </w:r>
      </w:ins>
      <w:ins w:id="188" w:author="惠苗辉" w:date="2024-07-04T13:57:11Z">
        <w:r>
          <w:rPr>
            <w:rFonts w:hint="eastAsia" w:ascii="仿宋" w:hAnsi="仿宋" w:eastAsia="仿宋"/>
            <w:color w:val="auto"/>
            <w:sz w:val="32"/>
            <w:szCs w:val="32"/>
            <w:highlight w:val="none"/>
            <w:lang w:val="en-US" w:eastAsia="zh-CN"/>
          </w:rPr>
          <w:t>后</w:t>
        </w:r>
      </w:ins>
      <w:ins w:id="189" w:author="惠苗辉" w:date="2024-07-04T13:50:35Z">
        <w:r>
          <w:rPr>
            <w:rFonts w:hint="eastAsia" w:ascii="仿宋" w:hAnsi="仿宋" w:eastAsia="仿宋"/>
            <w:color w:val="auto"/>
            <w:sz w:val="32"/>
            <w:szCs w:val="32"/>
            <w:highlight w:val="none"/>
            <w:lang w:val="en-US" w:eastAsia="zh-CN"/>
          </w:rPr>
          <w:t>转移</w:t>
        </w:r>
      </w:ins>
      <w:ins w:id="190" w:author="惠苗辉" w:date="2024-07-04T13:50:38Z">
        <w:r>
          <w:rPr>
            <w:rFonts w:hint="eastAsia" w:ascii="仿宋" w:hAnsi="仿宋" w:eastAsia="仿宋"/>
            <w:color w:val="auto"/>
            <w:sz w:val="32"/>
            <w:szCs w:val="32"/>
            <w:highlight w:val="none"/>
            <w:lang w:val="en-US" w:eastAsia="zh-CN"/>
          </w:rPr>
          <w:t>至</w:t>
        </w:r>
      </w:ins>
      <w:ins w:id="191" w:author="惠苗辉" w:date="2024-07-04T13:50:08Z">
        <w:r>
          <w:rPr>
            <w:rFonts w:hint="eastAsia" w:ascii="仿宋" w:hAnsi="仿宋" w:eastAsia="仿宋"/>
            <w:color w:val="auto"/>
            <w:sz w:val="32"/>
            <w:szCs w:val="32"/>
            <w:highlight w:val="none"/>
            <w:lang w:val="en-US" w:eastAsia="zh-CN"/>
          </w:rPr>
          <w:t>/upload</w:t>
        </w:r>
      </w:ins>
      <w:ins w:id="192" w:author="惠苗辉" w:date="2024-07-04T13:50:44Z">
        <w:r>
          <w:rPr>
            <w:rFonts w:hint="eastAsia" w:ascii="仿宋" w:hAnsi="仿宋" w:eastAsia="仿宋"/>
            <w:color w:val="auto"/>
            <w:sz w:val="32"/>
            <w:szCs w:val="32"/>
            <w:highlight w:val="none"/>
            <w:lang w:val="en-US" w:eastAsia="zh-CN"/>
          </w:rPr>
          <w:t>目录</w:t>
        </w:r>
      </w:ins>
      <w:ins w:id="193" w:author="惠苗辉" w:date="2024-07-04T13:56:52Z">
        <w:r>
          <w:rPr>
            <w:rFonts w:hint="eastAsia" w:ascii="仿宋" w:hAnsi="仿宋" w:eastAsia="仿宋"/>
            <w:color w:val="auto"/>
            <w:sz w:val="32"/>
            <w:szCs w:val="32"/>
            <w:highlight w:val="none"/>
            <w:lang w:val="en-US" w:eastAsia="zh-CN"/>
          </w:rPr>
          <w:t>的</w:t>
        </w:r>
      </w:ins>
      <w:ins w:id="194" w:author="惠苗辉" w:date="2024-07-04T13:50:46Z">
        <w:r>
          <w:rPr>
            <w:rFonts w:hint="eastAsia" w:ascii="仿宋" w:hAnsi="仿宋" w:eastAsia="仿宋"/>
            <w:color w:val="auto"/>
            <w:sz w:val="32"/>
            <w:szCs w:val="32"/>
            <w:highlight w:val="none"/>
            <w:lang w:val="en-US" w:eastAsia="zh-CN"/>
          </w:rPr>
          <w:t>文件</w:t>
        </w:r>
      </w:ins>
      <w:ins w:id="195" w:author="惠苗辉" w:date="2024-07-04T13:50:49Z">
        <w:r>
          <w:rPr>
            <w:rFonts w:hint="eastAsia" w:ascii="仿宋" w:hAnsi="仿宋" w:eastAsia="仿宋"/>
            <w:color w:val="auto"/>
            <w:sz w:val="32"/>
            <w:szCs w:val="32"/>
            <w:highlight w:val="none"/>
            <w:lang w:val="en-US" w:eastAsia="zh-CN"/>
          </w:rPr>
          <w:t>：</w:t>
        </w:r>
      </w:ins>
    </w:p>
    <w:p w14:paraId="0728C9F8">
      <w:pPr>
        <w:keepNext w:val="0"/>
        <w:keepLines w:val="0"/>
        <w:pageBreakBefore w:val="0"/>
        <w:widowControl w:val="0"/>
        <w:kinsoku/>
        <w:wordWrap/>
        <w:overflowPunct/>
        <w:topLinePunct w:val="0"/>
        <w:autoSpaceDE/>
        <w:autoSpaceDN/>
        <w:bidi w:val="0"/>
        <w:adjustRightInd w:val="0"/>
        <w:snapToGrid w:val="0"/>
        <w:spacing w:line="240" w:lineRule="atLeast"/>
        <w:ind w:firstLine="630" w:firstLineChars="300"/>
        <w:textAlignment w:val="auto"/>
        <w:rPr>
          <w:ins w:id="196" w:author="惠苗辉" w:date="2024-07-04T13:59:21Z"/>
          <w:rFonts w:hint="eastAsia" w:ascii="仿宋" w:hAnsi="仿宋" w:eastAsia="仿宋"/>
          <w:b w:val="0"/>
          <w:bCs w:val="0"/>
          <w:color w:val="auto"/>
          <w:sz w:val="21"/>
          <w:szCs w:val="21"/>
          <w:highlight w:val="none"/>
          <w:lang w:val="en-US" w:eastAsia="zh-CN"/>
        </w:rPr>
      </w:pPr>
      <w:ins w:id="197" w:author="惠苗辉" w:date="2024-07-04T13:59:03Z">
        <w:r>
          <w:rPr>
            <w:rFonts w:hint="eastAsia" w:ascii="仿宋" w:hAnsi="仿宋" w:eastAsia="仿宋"/>
            <w:b w:val="0"/>
            <w:bCs w:val="0"/>
            <w:color w:val="auto"/>
            <w:sz w:val="21"/>
            <w:szCs w:val="21"/>
            <w:highlight w:val="none"/>
            <w:lang w:val="en-US" w:eastAsia="zh-CN"/>
          </w:rPr>
          <w:t>2-1_2023_10911000001_R_YY_ST.pdf</w:t>
        </w:r>
      </w:ins>
    </w:p>
    <w:p w14:paraId="5EEE7881">
      <w:pPr>
        <w:keepNext w:val="0"/>
        <w:keepLines w:val="0"/>
        <w:pageBreakBefore w:val="0"/>
        <w:widowControl w:val="0"/>
        <w:kinsoku/>
        <w:wordWrap/>
        <w:overflowPunct/>
        <w:topLinePunct w:val="0"/>
        <w:autoSpaceDE/>
        <w:autoSpaceDN/>
        <w:bidi w:val="0"/>
        <w:adjustRightInd w:val="0"/>
        <w:snapToGrid w:val="0"/>
        <w:spacing w:line="240" w:lineRule="atLeast"/>
        <w:ind w:firstLine="630" w:firstLineChars="300"/>
        <w:textAlignment w:val="auto"/>
        <w:rPr>
          <w:ins w:id="198" w:author="惠苗辉" w:date="2024-07-04T13:59:22Z"/>
          <w:rFonts w:hint="default" w:ascii="仿宋" w:hAnsi="仿宋" w:eastAsia="仿宋"/>
          <w:b w:val="0"/>
          <w:bCs w:val="0"/>
          <w:color w:val="auto"/>
          <w:sz w:val="21"/>
          <w:szCs w:val="21"/>
          <w:highlight w:val="none"/>
          <w:lang w:val="en-US" w:eastAsia="zh-CN"/>
        </w:rPr>
      </w:pPr>
      <w:ins w:id="199" w:author="惠苗辉" w:date="2024-07-04T13:59:22Z">
        <w:r>
          <w:rPr>
            <w:rFonts w:hint="eastAsia" w:ascii="仿宋" w:hAnsi="仿宋" w:eastAsia="仿宋"/>
            <w:b w:val="0"/>
            <w:bCs w:val="0"/>
            <w:color w:val="auto"/>
            <w:sz w:val="21"/>
            <w:szCs w:val="21"/>
            <w:highlight w:val="none"/>
            <w:lang w:val="en-US" w:eastAsia="zh-CN"/>
          </w:rPr>
          <w:t>2-1_2023_10911000001_R_YY_ST.pdf</w:t>
        </w:r>
      </w:ins>
      <w:ins w:id="200" w:author="惠苗辉" w:date="2024-07-04T13:59:28Z">
        <w:r>
          <w:rPr>
            <w:rFonts w:hint="eastAsia" w:ascii="仿宋" w:hAnsi="仿宋" w:eastAsia="仿宋"/>
            <w:b w:val="0"/>
            <w:bCs w:val="0"/>
            <w:color w:val="auto"/>
            <w:sz w:val="21"/>
            <w:szCs w:val="21"/>
            <w:highlight w:val="none"/>
            <w:lang w:val="en-US" w:eastAsia="zh-CN"/>
          </w:rPr>
          <w:t>.</w:t>
        </w:r>
      </w:ins>
      <w:ins w:id="201" w:author="惠苗辉" w:date="2024-07-04T13:59:29Z">
        <w:r>
          <w:rPr>
            <w:rFonts w:hint="eastAsia" w:ascii="仿宋" w:hAnsi="仿宋" w:eastAsia="仿宋"/>
            <w:b w:val="0"/>
            <w:bCs w:val="0"/>
            <w:color w:val="auto"/>
            <w:sz w:val="21"/>
            <w:szCs w:val="21"/>
            <w:highlight w:val="none"/>
            <w:lang w:val="en-US" w:eastAsia="zh-CN"/>
          </w:rPr>
          <w:t>O</w:t>
        </w:r>
      </w:ins>
      <w:ins w:id="202" w:author="惠苗辉" w:date="2024-07-04T14:08:28Z">
        <w:r>
          <w:rPr>
            <w:rFonts w:hint="eastAsia" w:ascii="仿宋" w:hAnsi="仿宋" w:eastAsia="仿宋"/>
            <w:b w:val="0"/>
            <w:bCs w:val="0"/>
            <w:color w:val="auto"/>
            <w:sz w:val="21"/>
            <w:szCs w:val="21"/>
            <w:highlight w:val="none"/>
            <w:lang w:val="en-US" w:eastAsia="zh-CN"/>
          </w:rPr>
          <w:t>K</w:t>
        </w:r>
      </w:ins>
    </w:p>
    <w:p w14:paraId="0BAC2B17">
      <w:pPr>
        <w:keepNext w:val="0"/>
        <w:keepLines w:val="0"/>
        <w:pageBreakBefore w:val="0"/>
        <w:widowControl w:val="0"/>
        <w:kinsoku/>
        <w:wordWrap/>
        <w:overflowPunct/>
        <w:topLinePunct w:val="0"/>
        <w:autoSpaceDE/>
        <w:autoSpaceDN/>
        <w:bidi w:val="0"/>
        <w:adjustRightInd w:val="0"/>
        <w:snapToGrid w:val="0"/>
        <w:spacing w:line="240" w:lineRule="atLeast"/>
        <w:ind w:firstLine="630" w:firstLineChars="300"/>
        <w:textAlignment w:val="auto"/>
        <w:rPr>
          <w:ins w:id="203" w:author="惠苗辉" w:date="2024-07-04T13:59:47Z"/>
          <w:rFonts w:hint="eastAsia" w:ascii="仿宋" w:hAnsi="仿宋" w:eastAsia="仿宋"/>
          <w:color w:val="auto"/>
          <w:sz w:val="21"/>
          <w:szCs w:val="21"/>
          <w:highlight w:val="none"/>
          <w:lang w:val="en-US" w:eastAsia="zh-CN"/>
        </w:rPr>
      </w:pPr>
      <w:ins w:id="204" w:author="惠苗辉" w:date="2024-07-04T13:59:47Z">
        <w:r>
          <w:rPr>
            <w:rFonts w:hint="eastAsia" w:ascii="仿宋" w:hAnsi="仿宋" w:eastAsia="仿宋"/>
            <w:b w:val="0"/>
            <w:bCs w:val="0"/>
            <w:color w:val="auto"/>
            <w:sz w:val="21"/>
            <w:szCs w:val="21"/>
            <w:highlight w:val="none"/>
            <w:lang w:val="en-US" w:eastAsia="zh-CN"/>
          </w:rPr>
          <w:t>2-2_2023_10911000001_R_YY_ST.pdf</w:t>
        </w:r>
      </w:ins>
    </w:p>
    <w:p w14:paraId="7C25649A">
      <w:pPr>
        <w:keepNext w:val="0"/>
        <w:keepLines w:val="0"/>
        <w:pageBreakBefore w:val="0"/>
        <w:widowControl w:val="0"/>
        <w:kinsoku/>
        <w:wordWrap/>
        <w:overflowPunct/>
        <w:topLinePunct w:val="0"/>
        <w:autoSpaceDE/>
        <w:autoSpaceDN/>
        <w:bidi w:val="0"/>
        <w:adjustRightInd w:val="0"/>
        <w:snapToGrid w:val="0"/>
        <w:spacing w:line="240" w:lineRule="atLeast"/>
        <w:ind w:firstLine="630" w:firstLineChars="300"/>
        <w:textAlignment w:val="auto"/>
        <w:rPr>
          <w:ins w:id="205" w:author="惠苗辉" w:date="2024-07-04T13:59:03Z"/>
          <w:rFonts w:hint="eastAsia" w:ascii="仿宋" w:hAnsi="仿宋" w:eastAsia="仿宋"/>
          <w:color w:val="auto"/>
          <w:sz w:val="21"/>
          <w:szCs w:val="21"/>
          <w:highlight w:val="none"/>
          <w:lang w:val="en-US" w:eastAsia="zh-CN"/>
        </w:rPr>
      </w:pPr>
      <w:ins w:id="206" w:author="惠苗辉" w:date="2024-07-04T13:59:03Z">
        <w:r>
          <w:rPr>
            <w:rFonts w:hint="eastAsia" w:ascii="仿宋" w:hAnsi="仿宋" w:eastAsia="仿宋"/>
            <w:b w:val="0"/>
            <w:bCs w:val="0"/>
            <w:color w:val="auto"/>
            <w:sz w:val="21"/>
            <w:szCs w:val="21"/>
            <w:highlight w:val="none"/>
            <w:lang w:val="en-US" w:eastAsia="zh-CN"/>
          </w:rPr>
          <w:t>2-2_2023_10911000001_R_YY_ST.pdf</w:t>
        </w:r>
      </w:ins>
      <w:ins w:id="207" w:author="惠苗辉" w:date="2024-07-04T13:59:58Z">
        <w:r>
          <w:rPr>
            <w:rFonts w:hint="eastAsia" w:ascii="仿宋" w:hAnsi="仿宋" w:eastAsia="仿宋"/>
            <w:b w:val="0"/>
            <w:bCs w:val="0"/>
            <w:color w:val="auto"/>
            <w:sz w:val="21"/>
            <w:szCs w:val="21"/>
            <w:highlight w:val="none"/>
            <w:lang w:val="en-US" w:eastAsia="zh-CN"/>
          </w:rPr>
          <w:t>.</w:t>
        </w:r>
      </w:ins>
      <w:ins w:id="208" w:author="惠苗辉" w:date="2024-07-04T14:08:33Z">
        <w:r>
          <w:rPr>
            <w:rFonts w:hint="eastAsia" w:ascii="仿宋" w:hAnsi="仿宋" w:eastAsia="仿宋"/>
            <w:b w:val="0"/>
            <w:bCs w:val="0"/>
            <w:color w:val="auto"/>
            <w:sz w:val="21"/>
            <w:szCs w:val="21"/>
            <w:highlight w:val="none"/>
            <w:lang w:val="en-US" w:eastAsia="zh-CN"/>
          </w:rPr>
          <w:t>OK</w:t>
        </w:r>
      </w:ins>
    </w:p>
    <w:p w14:paraId="12BCEA94">
      <w:pPr>
        <w:keepNext w:val="0"/>
        <w:keepLines w:val="0"/>
        <w:pageBreakBefore w:val="0"/>
        <w:widowControl w:val="0"/>
        <w:kinsoku/>
        <w:wordWrap/>
        <w:overflowPunct/>
        <w:topLinePunct w:val="0"/>
        <w:autoSpaceDE/>
        <w:autoSpaceDN/>
        <w:bidi w:val="0"/>
        <w:adjustRightInd w:val="0"/>
        <w:snapToGrid w:val="0"/>
        <w:spacing w:line="240" w:lineRule="atLeast"/>
        <w:ind w:firstLine="630" w:firstLineChars="300"/>
        <w:textAlignment w:val="auto"/>
        <w:rPr>
          <w:ins w:id="209" w:author="惠苗辉" w:date="2024-07-04T14:00:06Z"/>
          <w:rFonts w:hint="default" w:ascii="仿宋" w:hAnsi="仿宋" w:eastAsia="仿宋"/>
          <w:b w:val="0"/>
          <w:bCs w:val="0"/>
          <w:color w:val="auto"/>
          <w:sz w:val="21"/>
          <w:szCs w:val="21"/>
          <w:highlight w:val="none"/>
          <w:lang w:val="en-US" w:eastAsia="zh-CN"/>
        </w:rPr>
      </w:pPr>
      <w:ins w:id="210" w:author="惠苗辉" w:date="2024-07-04T13:59:10Z">
        <w:r>
          <w:rPr>
            <w:rFonts w:hint="default" w:ascii="仿宋" w:hAnsi="仿宋" w:eastAsia="仿宋"/>
            <w:b w:val="0"/>
            <w:bCs w:val="0"/>
            <w:color w:val="auto"/>
            <w:sz w:val="21"/>
            <w:szCs w:val="21"/>
            <w:highlight w:val="none"/>
            <w:lang w:val="en-US" w:eastAsia="zh-CN"/>
          </w:rPr>
          <w:t>3-1_2023_1091100000</w:t>
        </w:r>
      </w:ins>
      <w:ins w:id="211" w:author="惠苗辉" w:date="2024-07-04T14:04:50Z">
        <w:r>
          <w:rPr>
            <w:rFonts w:hint="eastAsia" w:ascii="仿宋" w:hAnsi="仿宋" w:eastAsia="仿宋"/>
            <w:b w:val="0"/>
            <w:bCs w:val="0"/>
            <w:color w:val="auto"/>
            <w:sz w:val="21"/>
            <w:szCs w:val="21"/>
            <w:highlight w:val="none"/>
            <w:lang w:val="en-US" w:eastAsia="zh-CN"/>
          </w:rPr>
          <w:t>2</w:t>
        </w:r>
      </w:ins>
      <w:ins w:id="212" w:author="惠苗辉" w:date="2024-07-04T13:59:10Z">
        <w:r>
          <w:rPr>
            <w:rFonts w:hint="default" w:ascii="仿宋" w:hAnsi="仿宋" w:eastAsia="仿宋"/>
            <w:b w:val="0"/>
            <w:bCs w:val="0"/>
            <w:color w:val="auto"/>
            <w:sz w:val="21"/>
            <w:szCs w:val="21"/>
            <w:highlight w:val="none"/>
            <w:lang w:val="en-US" w:eastAsia="zh-CN"/>
          </w:rPr>
          <w:t>_T_IM_融资主体重大重组等事项的临时披露.pdf</w:t>
        </w:r>
      </w:ins>
    </w:p>
    <w:p w14:paraId="77AC5A59">
      <w:pPr>
        <w:keepNext w:val="0"/>
        <w:keepLines w:val="0"/>
        <w:pageBreakBefore w:val="0"/>
        <w:widowControl w:val="0"/>
        <w:kinsoku/>
        <w:wordWrap/>
        <w:overflowPunct/>
        <w:topLinePunct w:val="0"/>
        <w:autoSpaceDE/>
        <w:autoSpaceDN/>
        <w:bidi w:val="0"/>
        <w:adjustRightInd w:val="0"/>
        <w:snapToGrid w:val="0"/>
        <w:spacing w:line="240" w:lineRule="atLeast"/>
        <w:ind w:firstLine="630" w:firstLineChars="300"/>
        <w:textAlignment w:val="auto"/>
        <w:rPr>
          <w:ins w:id="213" w:author="惠苗辉" w:date="2024-07-04T13:59:10Z"/>
          <w:rFonts w:hint="eastAsia" w:ascii="仿宋" w:hAnsi="仿宋" w:eastAsia="仿宋"/>
          <w:b w:val="0"/>
          <w:bCs w:val="0"/>
          <w:color w:val="auto"/>
          <w:sz w:val="21"/>
          <w:szCs w:val="21"/>
          <w:highlight w:val="none"/>
          <w:lang w:val="en-US" w:eastAsia="zh-CN"/>
        </w:rPr>
      </w:pPr>
      <w:ins w:id="214" w:author="惠苗辉" w:date="2024-07-04T14:00:06Z">
        <w:r>
          <w:rPr>
            <w:rFonts w:hint="default" w:ascii="仿宋" w:hAnsi="仿宋" w:eastAsia="仿宋"/>
            <w:b w:val="0"/>
            <w:bCs w:val="0"/>
            <w:color w:val="auto"/>
            <w:sz w:val="21"/>
            <w:szCs w:val="21"/>
            <w:highlight w:val="none"/>
            <w:lang w:val="en-US" w:eastAsia="zh-CN"/>
          </w:rPr>
          <w:t>3-1_2023_1091100000</w:t>
        </w:r>
      </w:ins>
      <w:ins w:id="215" w:author="惠苗辉" w:date="2024-07-04T14:04:52Z">
        <w:r>
          <w:rPr>
            <w:rFonts w:hint="eastAsia" w:ascii="仿宋" w:hAnsi="仿宋" w:eastAsia="仿宋"/>
            <w:b w:val="0"/>
            <w:bCs w:val="0"/>
            <w:color w:val="auto"/>
            <w:sz w:val="21"/>
            <w:szCs w:val="21"/>
            <w:highlight w:val="none"/>
            <w:lang w:val="en-US" w:eastAsia="zh-CN"/>
          </w:rPr>
          <w:t>2</w:t>
        </w:r>
      </w:ins>
      <w:ins w:id="216" w:author="惠苗辉" w:date="2024-07-04T14:00:06Z">
        <w:r>
          <w:rPr>
            <w:rFonts w:hint="default" w:ascii="仿宋" w:hAnsi="仿宋" w:eastAsia="仿宋"/>
            <w:b w:val="0"/>
            <w:bCs w:val="0"/>
            <w:color w:val="auto"/>
            <w:sz w:val="21"/>
            <w:szCs w:val="21"/>
            <w:highlight w:val="none"/>
            <w:lang w:val="en-US" w:eastAsia="zh-CN"/>
          </w:rPr>
          <w:t>_T_IM_融资主体重大重组等事项的临时披露.pdf</w:t>
        </w:r>
      </w:ins>
      <w:ins w:id="217" w:author="惠苗辉" w:date="2024-07-04T14:00:08Z">
        <w:r>
          <w:rPr>
            <w:rFonts w:hint="eastAsia" w:ascii="仿宋" w:hAnsi="仿宋" w:eastAsia="仿宋"/>
            <w:b w:val="0"/>
            <w:bCs w:val="0"/>
            <w:color w:val="auto"/>
            <w:sz w:val="21"/>
            <w:szCs w:val="21"/>
            <w:highlight w:val="none"/>
            <w:lang w:val="en-US" w:eastAsia="zh-CN"/>
          </w:rPr>
          <w:t>.</w:t>
        </w:r>
      </w:ins>
      <w:ins w:id="218" w:author="惠苗辉" w:date="2024-07-04T14:08:35Z">
        <w:r>
          <w:rPr>
            <w:rFonts w:hint="eastAsia" w:ascii="仿宋" w:hAnsi="仿宋" w:eastAsia="仿宋"/>
            <w:b w:val="0"/>
            <w:bCs w:val="0"/>
            <w:color w:val="auto"/>
            <w:sz w:val="21"/>
            <w:szCs w:val="21"/>
            <w:highlight w:val="none"/>
            <w:lang w:val="en-US" w:eastAsia="zh-CN"/>
          </w:rPr>
          <w:t>OK</w:t>
        </w:r>
      </w:ins>
      <w:ins w:id="219" w:author="惠苗辉" w:date="2024-07-04T13:59:10Z">
        <w:r>
          <w:rPr>
            <w:rFonts w:hint="eastAsia" w:ascii="仿宋" w:hAnsi="仿宋" w:eastAsia="仿宋"/>
            <w:b w:val="0"/>
            <w:bCs w:val="0"/>
            <w:color w:val="auto"/>
            <w:sz w:val="21"/>
            <w:szCs w:val="21"/>
            <w:highlight w:val="none"/>
            <w:lang w:val="en-US" w:eastAsia="zh-CN"/>
          </w:rPr>
          <w:t xml:space="preserve"> </w:t>
        </w:r>
      </w:ins>
    </w:p>
    <w:p w14:paraId="15DB9915">
      <w:pPr>
        <w:keepNext w:val="0"/>
        <w:keepLines w:val="0"/>
        <w:pageBreakBefore w:val="0"/>
        <w:widowControl w:val="0"/>
        <w:kinsoku/>
        <w:wordWrap/>
        <w:overflowPunct/>
        <w:topLinePunct w:val="0"/>
        <w:autoSpaceDE/>
        <w:autoSpaceDN/>
        <w:bidi w:val="0"/>
        <w:adjustRightInd w:val="0"/>
        <w:snapToGrid w:val="0"/>
        <w:spacing w:line="240" w:lineRule="atLeast"/>
        <w:ind w:firstLine="630" w:firstLineChars="300"/>
        <w:textAlignment w:val="auto"/>
        <w:rPr>
          <w:ins w:id="220" w:author="惠苗辉" w:date="2024-07-04T14:00:20Z"/>
          <w:rFonts w:hint="eastAsia" w:ascii="仿宋" w:hAnsi="仿宋" w:eastAsia="仿宋"/>
          <w:b w:val="0"/>
          <w:bCs w:val="0"/>
          <w:color w:val="auto"/>
          <w:sz w:val="21"/>
          <w:szCs w:val="21"/>
          <w:highlight w:val="none"/>
          <w:lang w:val="en-US" w:eastAsia="zh-CN"/>
        </w:rPr>
      </w:pPr>
      <w:ins w:id="221" w:author="惠苗辉" w:date="2024-07-04T13:59:10Z">
        <w:r>
          <w:rPr>
            <w:rFonts w:hint="eastAsia" w:ascii="仿宋" w:hAnsi="仿宋" w:eastAsia="仿宋"/>
            <w:b w:val="0"/>
            <w:bCs w:val="0"/>
            <w:color w:val="auto"/>
            <w:sz w:val="21"/>
            <w:szCs w:val="21"/>
            <w:highlight w:val="none"/>
            <w:lang w:val="en-US" w:eastAsia="zh-CN"/>
          </w:rPr>
          <w:t>3-2_2023_1091100000</w:t>
        </w:r>
      </w:ins>
      <w:ins w:id="222" w:author="惠苗辉" w:date="2024-07-04T14:04:54Z">
        <w:r>
          <w:rPr>
            <w:rFonts w:hint="eastAsia" w:ascii="仿宋" w:hAnsi="仿宋" w:eastAsia="仿宋"/>
            <w:b w:val="0"/>
            <w:bCs w:val="0"/>
            <w:color w:val="auto"/>
            <w:sz w:val="21"/>
            <w:szCs w:val="21"/>
            <w:highlight w:val="none"/>
            <w:lang w:val="en-US" w:eastAsia="zh-CN"/>
          </w:rPr>
          <w:t>2</w:t>
        </w:r>
      </w:ins>
      <w:ins w:id="223" w:author="惠苗辉" w:date="2024-07-04T13:59:10Z">
        <w:r>
          <w:rPr>
            <w:rFonts w:hint="eastAsia" w:ascii="仿宋" w:hAnsi="仿宋" w:eastAsia="仿宋"/>
            <w:b w:val="0"/>
            <w:bCs w:val="0"/>
            <w:color w:val="auto"/>
            <w:sz w:val="21"/>
            <w:szCs w:val="21"/>
            <w:highlight w:val="none"/>
            <w:lang w:val="en-US" w:eastAsia="zh-CN"/>
          </w:rPr>
          <w:t>_T_IM_融资主体重大重组等事项的临时披露.pdf</w:t>
        </w:r>
      </w:ins>
    </w:p>
    <w:p w14:paraId="42B451A5">
      <w:pPr>
        <w:keepNext w:val="0"/>
        <w:keepLines w:val="0"/>
        <w:pageBreakBefore w:val="0"/>
        <w:widowControl w:val="0"/>
        <w:kinsoku/>
        <w:wordWrap/>
        <w:overflowPunct/>
        <w:topLinePunct w:val="0"/>
        <w:autoSpaceDE/>
        <w:autoSpaceDN/>
        <w:bidi w:val="0"/>
        <w:adjustRightInd w:val="0"/>
        <w:snapToGrid w:val="0"/>
        <w:spacing w:line="240" w:lineRule="atLeast"/>
        <w:ind w:firstLine="630" w:firstLineChars="300"/>
        <w:textAlignment w:val="auto"/>
        <w:rPr>
          <w:ins w:id="224" w:author="惠苗辉" w:date="2024-07-04T14:00:20Z"/>
          <w:rFonts w:hint="default" w:ascii="仿宋" w:hAnsi="仿宋" w:eastAsia="仿宋"/>
          <w:b w:val="0"/>
          <w:bCs w:val="0"/>
          <w:color w:val="auto"/>
          <w:sz w:val="21"/>
          <w:szCs w:val="21"/>
          <w:highlight w:val="none"/>
          <w:lang w:val="en-US" w:eastAsia="zh-CN"/>
        </w:rPr>
      </w:pPr>
      <w:ins w:id="225" w:author="惠苗辉" w:date="2024-07-04T14:00:20Z">
        <w:r>
          <w:rPr>
            <w:rFonts w:hint="eastAsia" w:ascii="仿宋" w:hAnsi="仿宋" w:eastAsia="仿宋"/>
            <w:b w:val="0"/>
            <w:bCs w:val="0"/>
            <w:color w:val="auto"/>
            <w:sz w:val="21"/>
            <w:szCs w:val="21"/>
            <w:highlight w:val="none"/>
            <w:lang w:val="en-US" w:eastAsia="zh-CN"/>
          </w:rPr>
          <w:t>3-2_2023_1091100000</w:t>
        </w:r>
      </w:ins>
      <w:ins w:id="226" w:author="惠苗辉" w:date="2024-07-04T14:04:57Z">
        <w:r>
          <w:rPr>
            <w:rFonts w:hint="eastAsia" w:ascii="仿宋" w:hAnsi="仿宋" w:eastAsia="仿宋"/>
            <w:b w:val="0"/>
            <w:bCs w:val="0"/>
            <w:color w:val="auto"/>
            <w:sz w:val="21"/>
            <w:szCs w:val="21"/>
            <w:highlight w:val="none"/>
            <w:lang w:val="en-US" w:eastAsia="zh-CN"/>
          </w:rPr>
          <w:t>2</w:t>
        </w:r>
      </w:ins>
      <w:ins w:id="227" w:author="惠苗辉" w:date="2024-07-04T14:00:20Z">
        <w:r>
          <w:rPr>
            <w:rFonts w:hint="eastAsia" w:ascii="仿宋" w:hAnsi="仿宋" w:eastAsia="仿宋"/>
            <w:b w:val="0"/>
            <w:bCs w:val="0"/>
            <w:color w:val="auto"/>
            <w:sz w:val="21"/>
            <w:szCs w:val="21"/>
            <w:highlight w:val="none"/>
            <w:lang w:val="en-US" w:eastAsia="zh-CN"/>
          </w:rPr>
          <w:t>_T_IM_融资主体重大重组等事项的临时披露.pdf</w:t>
        </w:r>
      </w:ins>
      <w:ins w:id="228" w:author="惠苗辉" w:date="2024-07-04T14:05:23Z">
        <w:r>
          <w:rPr>
            <w:rFonts w:hint="eastAsia" w:ascii="仿宋" w:hAnsi="仿宋" w:eastAsia="仿宋"/>
            <w:b w:val="0"/>
            <w:bCs w:val="0"/>
            <w:color w:val="auto"/>
            <w:sz w:val="21"/>
            <w:szCs w:val="21"/>
            <w:highlight w:val="none"/>
            <w:lang w:val="en-US" w:eastAsia="zh-CN"/>
          </w:rPr>
          <w:t>.</w:t>
        </w:r>
      </w:ins>
      <w:ins w:id="229" w:author="惠苗辉" w:date="2024-07-04T14:08:37Z">
        <w:r>
          <w:rPr>
            <w:rFonts w:hint="eastAsia" w:ascii="仿宋" w:hAnsi="仿宋" w:eastAsia="仿宋"/>
            <w:b w:val="0"/>
            <w:bCs w:val="0"/>
            <w:color w:val="auto"/>
            <w:sz w:val="21"/>
            <w:szCs w:val="21"/>
            <w:highlight w:val="none"/>
            <w:lang w:val="en-US" w:eastAsia="zh-CN"/>
          </w:rPr>
          <w:t>OK</w:t>
        </w:r>
      </w:ins>
    </w:p>
    <w:p w14:paraId="1129DDB5">
      <w:pPr>
        <w:keepNext w:val="0"/>
        <w:keepLines w:val="0"/>
        <w:pageBreakBefore w:val="0"/>
        <w:widowControl w:val="0"/>
        <w:kinsoku/>
        <w:wordWrap/>
        <w:overflowPunct/>
        <w:topLinePunct w:val="0"/>
        <w:autoSpaceDE/>
        <w:autoSpaceDN/>
        <w:bidi w:val="0"/>
        <w:adjustRightInd w:val="0"/>
        <w:snapToGrid w:val="0"/>
        <w:spacing w:line="240" w:lineRule="atLeast"/>
        <w:ind w:firstLine="630" w:firstLineChars="300"/>
        <w:textAlignment w:val="auto"/>
        <w:rPr>
          <w:ins w:id="230" w:author="惠苗辉" w:date="2024-07-04T14:00:27Z"/>
          <w:rFonts w:hint="eastAsia" w:ascii="仿宋" w:hAnsi="仿宋" w:eastAsia="仿宋"/>
          <w:b w:val="0"/>
          <w:bCs w:val="0"/>
          <w:color w:val="auto"/>
          <w:sz w:val="21"/>
          <w:szCs w:val="21"/>
          <w:highlight w:val="none"/>
          <w:lang w:val="en-US" w:eastAsia="zh-CN"/>
        </w:rPr>
      </w:pPr>
      <w:ins w:id="231" w:author="惠苗辉" w:date="2024-07-04T14:00:27Z">
        <w:r>
          <w:rPr>
            <w:rFonts w:hint="eastAsia" w:ascii="仿宋" w:hAnsi="仿宋" w:eastAsia="仿宋"/>
            <w:b w:val="0"/>
            <w:bCs w:val="0"/>
            <w:color w:val="auto"/>
            <w:sz w:val="21"/>
            <w:szCs w:val="21"/>
            <w:highlight w:val="none"/>
            <w:lang w:val="en-US" w:eastAsia="zh-CN"/>
          </w:rPr>
          <w:t>3-3_2023_1091100000</w:t>
        </w:r>
      </w:ins>
      <w:ins w:id="232" w:author="惠苗辉" w:date="2024-07-04T14:04:59Z">
        <w:r>
          <w:rPr>
            <w:rFonts w:hint="eastAsia" w:ascii="仿宋" w:hAnsi="仿宋" w:eastAsia="仿宋"/>
            <w:b w:val="0"/>
            <w:bCs w:val="0"/>
            <w:color w:val="auto"/>
            <w:sz w:val="21"/>
            <w:szCs w:val="21"/>
            <w:highlight w:val="none"/>
            <w:lang w:val="en-US" w:eastAsia="zh-CN"/>
          </w:rPr>
          <w:t>2</w:t>
        </w:r>
      </w:ins>
      <w:ins w:id="233" w:author="惠苗辉" w:date="2024-07-04T14:00:27Z">
        <w:r>
          <w:rPr>
            <w:rFonts w:hint="eastAsia" w:ascii="仿宋" w:hAnsi="仿宋" w:eastAsia="仿宋"/>
            <w:b w:val="0"/>
            <w:bCs w:val="0"/>
            <w:color w:val="auto"/>
            <w:sz w:val="21"/>
            <w:szCs w:val="21"/>
            <w:highlight w:val="none"/>
            <w:lang w:val="en-US" w:eastAsia="zh-CN"/>
          </w:rPr>
          <w:t>_T_IM_融资主体重大重组等事项的临时披露.pdf</w:t>
        </w:r>
      </w:ins>
    </w:p>
    <w:p w14:paraId="3CB2AA0F">
      <w:pPr>
        <w:keepNext w:val="0"/>
        <w:keepLines w:val="0"/>
        <w:pageBreakBefore w:val="0"/>
        <w:widowControl w:val="0"/>
        <w:kinsoku/>
        <w:wordWrap/>
        <w:overflowPunct/>
        <w:topLinePunct w:val="0"/>
        <w:autoSpaceDE/>
        <w:autoSpaceDN/>
        <w:bidi w:val="0"/>
        <w:adjustRightInd w:val="0"/>
        <w:snapToGrid w:val="0"/>
        <w:spacing w:line="240" w:lineRule="atLeast"/>
        <w:ind w:firstLine="630" w:firstLineChars="300"/>
        <w:textAlignment w:val="auto"/>
        <w:rPr>
          <w:ins w:id="234" w:author="惠苗辉" w:date="2024-07-04T13:59:10Z"/>
          <w:rFonts w:hint="eastAsia" w:ascii="仿宋" w:hAnsi="仿宋" w:eastAsia="仿宋"/>
          <w:b w:val="0"/>
          <w:bCs w:val="0"/>
          <w:color w:val="auto"/>
          <w:sz w:val="21"/>
          <w:szCs w:val="21"/>
          <w:highlight w:val="none"/>
          <w:lang w:val="en-US" w:eastAsia="zh-CN"/>
        </w:rPr>
      </w:pPr>
      <w:ins w:id="235" w:author="惠苗辉" w:date="2024-07-04T13:59:10Z">
        <w:r>
          <w:rPr>
            <w:rFonts w:hint="eastAsia" w:ascii="仿宋" w:hAnsi="仿宋" w:eastAsia="仿宋"/>
            <w:b w:val="0"/>
            <w:bCs w:val="0"/>
            <w:color w:val="auto"/>
            <w:sz w:val="21"/>
            <w:szCs w:val="21"/>
            <w:highlight w:val="none"/>
            <w:lang w:val="en-US" w:eastAsia="zh-CN"/>
          </w:rPr>
          <w:t>3-3_2023_1091100000</w:t>
        </w:r>
      </w:ins>
      <w:ins w:id="236" w:author="惠苗辉" w:date="2024-07-04T14:05:01Z">
        <w:r>
          <w:rPr>
            <w:rFonts w:hint="eastAsia" w:ascii="仿宋" w:hAnsi="仿宋" w:eastAsia="仿宋"/>
            <w:b w:val="0"/>
            <w:bCs w:val="0"/>
            <w:color w:val="auto"/>
            <w:sz w:val="21"/>
            <w:szCs w:val="21"/>
            <w:highlight w:val="none"/>
            <w:lang w:val="en-US" w:eastAsia="zh-CN"/>
          </w:rPr>
          <w:t>2</w:t>
        </w:r>
      </w:ins>
      <w:ins w:id="237" w:author="惠苗辉" w:date="2024-07-04T13:59:10Z">
        <w:r>
          <w:rPr>
            <w:rFonts w:hint="eastAsia" w:ascii="仿宋" w:hAnsi="仿宋" w:eastAsia="仿宋"/>
            <w:b w:val="0"/>
            <w:bCs w:val="0"/>
            <w:color w:val="auto"/>
            <w:sz w:val="21"/>
            <w:szCs w:val="21"/>
            <w:highlight w:val="none"/>
            <w:lang w:val="en-US" w:eastAsia="zh-CN"/>
          </w:rPr>
          <w:t>_T_IM_融资主体重大重组等事项的临时披露.pdf</w:t>
        </w:r>
      </w:ins>
      <w:ins w:id="238" w:author="惠苗辉" w:date="2024-07-04T14:05:24Z">
        <w:r>
          <w:rPr>
            <w:rFonts w:hint="eastAsia" w:ascii="仿宋" w:hAnsi="仿宋" w:eastAsia="仿宋"/>
            <w:b w:val="0"/>
            <w:bCs w:val="0"/>
            <w:color w:val="auto"/>
            <w:sz w:val="21"/>
            <w:szCs w:val="21"/>
            <w:highlight w:val="none"/>
            <w:lang w:val="en-US" w:eastAsia="zh-CN"/>
          </w:rPr>
          <w:t>.</w:t>
        </w:r>
      </w:ins>
      <w:ins w:id="239" w:author="惠苗辉" w:date="2024-07-04T14:08:39Z">
        <w:r>
          <w:rPr>
            <w:rFonts w:hint="eastAsia" w:ascii="仿宋" w:hAnsi="仿宋" w:eastAsia="仿宋"/>
            <w:b w:val="0"/>
            <w:bCs w:val="0"/>
            <w:color w:val="auto"/>
            <w:sz w:val="21"/>
            <w:szCs w:val="21"/>
            <w:highlight w:val="none"/>
            <w:lang w:val="en-US" w:eastAsia="zh-CN"/>
          </w:rPr>
          <w:t>OK</w:t>
        </w:r>
      </w:ins>
    </w:p>
    <w:p w14:paraId="44E0C3A9">
      <w:pPr>
        <w:keepNext w:val="0"/>
        <w:keepLines w:val="0"/>
        <w:pageBreakBefore w:val="0"/>
        <w:widowControl w:val="0"/>
        <w:kinsoku/>
        <w:wordWrap/>
        <w:overflowPunct/>
        <w:topLinePunct w:val="0"/>
        <w:autoSpaceDE/>
        <w:autoSpaceDN/>
        <w:bidi w:val="0"/>
        <w:adjustRightInd w:val="0"/>
        <w:snapToGrid w:val="0"/>
        <w:spacing w:line="240" w:lineRule="atLeast"/>
        <w:ind w:firstLine="0" w:firstLineChars="0"/>
        <w:textAlignment w:val="auto"/>
        <w:rPr>
          <w:ins w:id="240" w:author="惠苗辉" w:date="2024-07-04T13:59:15Z"/>
          <w:rFonts w:hint="eastAsia" w:ascii="仿宋" w:hAnsi="仿宋" w:eastAsia="仿宋"/>
          <w:b w:val="0"/>
          <w:bCs w:val="0"/>
          <w:color w:val="auto"/>
          <w:sz w:val="21"/>
          <w:szCs w:val="21"/>
          <w:highlight w:val="none"/>
          <w:lang w:val="en-US" w:eastAsia="zh-CN"/>
        </w:rPr>
      </w:pPr>
      <w:ins w:id="241" w:author="惠苗辉" w:date="2024-07-04T13:59:15Z">
        <w:r>
          <w:rPr>
            <w:rFonts w:hint="eastAsia" w:ascii="仿宋" w:hAnsi="仿宋" w:eastAsia="仿宋"/>
            <w:b w:val="0"/>
            <w:bCs w:val="0"/>
            <w:color w:val="auto"/>
            <w:sz w:val="21"/>
            <w:szCs w:val="21"/>
            <w:highlight w:val="none"/>
            <w:lang w:val="en-US" w:eastAsia="zh-CN"/>
          </w:rPr>
          <w:t xml:space="preserve">      1-1_2023_1091100000</w:t>
        </w:r>
      </w:ins>
      <w:ins w:id="242" w:author="惠苗辉" w:date="2024-07-04T14:05:04Z">
        <w:r>
          <w:rPr>
            <w:rFonts w:hint="eastAsia" w:ascii="仿宋" w:hAnsi="仿宋" w:eastAsia="仿宋"/>
            <w:b w:val="0"/>
            <w:bCs w:val="0"/>
            <w:color w:val="auto"/>
            <w:sz w:val="21"/>
            <w:szCs w:val="21"/>
            <w:highlight w:val="none"/>
            <w:lang w:val="en-US" w:eastAsia="zh-CN"/>
          </w:rPr>
          <w:t>3</w:t>
        </w:r>
      </w:ins>
      <w:ins w:id="243" w:author="惠苗辉" w:date="2024-07-04T13:59:15Z">
        <w:r>
          <w:rPr>
            <w:rFonts w:hint="eastAsia" w:ascii="仿宋" w:hAnsi="仿宋" w:eastAsia="仿宋"/>
            <w:b w:val="0"/>
            <w:bCs w:val="0"/>
            <w:color w:val="auto"/>
            <w:sz w:val="21"/>
            <w:szCs w:val="21"/>
            <w:highlight w:val="none"/>
            <w:lang w:val="en-US" w:eastAsia="zh-CN"/>
          </w:rPr>
          <w:t>_T_EN_20230909产品第N次清算.pdf</w:t>
        </w:r>
      </w:ins>
    </w:p>
    <w:p w14:paraId="1309A9B9">
      <w:pPr>
        <w:keepNext w:val="0"/>
        <w:keepLines w:val="0"/>
        <w:pageBreakBefore w:val="0"/>
        <w:widowControl w:val="0"/>
        <w:kinsoku/>
        <w:wordWrap/>
        <w:overflowPunct/>
        <w:topLinePunct w:val="0"/>
        <w:autoSpaceDE/>
        <w:autoSpaceDN/>
        <w:bidi w:val="0"/>
        <w:adjustRightInd w:val="0"/>
        <w:snapToGrid w:val="0"/>
        <w:spacing w:line="240" w:lineRule="atLeast"/>
        <w:ind w:firstLine="0" w:firstLineChars="0"/>
        <w:textAlignment w:val="auto"/>
        <w:rPr>
          <w:ins w:id="244" w:author="惠苗辉" w:date="2024-07-04T14:09:11Z"/>
          <w:rFonts w:hint="eastAsia" w:ascii="仿宋" w:hAnsi="仿宋" w:eastAsia="仿宋"/>
          <w:b w:val="0"/>
          <w:bCs w:val="0"/>
          <w:color w:val="auto"/>
          <w:sz w:val="21"/>
          <w:szCs w:val="21"/>
          <w:highlight w:val="none"/>
          <w:lang w:val="en-US" w:eastAsia="zh-CN"/>
        </w:rPr>
      </w:pPr>
      <w:ins w:id="245" w:author="惠苗辉" w:date="2024-07-04T14:05:35Z">
        <w:r>
          <w:rPr>
            <w:rFonts w:hint="eastAsia" w:ascii="仿宋" w:hAnsi="仿宋" w:eastAsia="仿宋"/>
            <w:b w:val="0"/>
            <w:bCs w:val="0"/>
            <w:color w:val="auto"/>
            <w:sz w:val="21"/>
            <w:szCs w:val="21"/>
            <w:highlight w:val="none"/>
            <w:lang w:val="en-US" w:eastAsia="zh-CN"/>
          </w:rPr>
          <w:t xml:space="preserve">      1-1_2023_10911000003_T_EN_20230909产品第N次清算.pdf</w:t>
        </w:r>
      </w:ins>
      <w:ins w:id="246" w:author="惠苗辉" w:date="2024-07-04T14:05:41Z">
        <w:r>
          <w:rPr>
            <w:rFonts w:hint="eastAsia" w:ascii="仿宋" w:hAnsi="仿宋" w:eastAsia="仿宋"/>
            <w:b w:val="0"/>
            <w:bCs w:val="0"/>
            <w:color w:val="auto"/>
            <w:sz w:val="21"/>
            <w:szCs w:val="21"/>
            <w:highlight w:val="none"/>
            <w:lang w:val="en-US" w:eastAsia="zh-CN"/>
          </w:rPr>
          <w:t>.</w:t>
        </w:r>
      </w:ins>
      <w:ins w:id="247" w:author="惠苗辉" w:date="2024-07-04T14:08:41Z">
        <w:r>
          <w:rPr>
            <w:rFonts w:hint="eastAsia" w:ascii="仿宋" w:hAnsi="仿宋" w:eastAsia="仿宋"/>
            <w:b w:val="0"/>
            <w:bCs w:val="0"/>
            <w:color w:val="auto"/>
            <w:sz w:val="21"/>
            <w:szCs w:val="21"/>
            <w:highlight w:val="none"/>
            <w:lang w:val="en-US" w:eastAsia="zh-CN"/>
          </w:rPr>
          <w:t>OK</w:t>
        </w:r>
      </w:ins>
    </w:p>
    <w:p w14:paraId="5264808A">
      <w:pPr>
        <w:keepNext w:val="0"/>
        <w:keepLines w:val="0"/>
        <w:pageBreakBefore w:val="0"/>
        <w:widowControl/>
        <w:numPr>
          <w:ilvl w:val="0"/>
          <w:numId w:val="3"/>
        </w:numPr>
        <w:kinsoku/>
        <w:wordWrap/>
        <w:overflowPunct/>
        <w:topLinePunct w:val="0"/>
        <w:autoSpaceDE/>
        <w:autoSpaceDN/>
        <w:bidi w:val="0"/>
        <w:adjustRightInd w:val="0"/>
        <w:snapToGrid w:val="0"/>
        <w:spacing w:line="560" w:lineRule="exact"/>
        <w:ind w:firstLine="640" w:firstLineChars="200"/>
        <w:textAlignment w:val="auto"/>
        <w:rPr>
          <w:ins w:id="248" w:author="惠苗辉" w:date="2024-07-04T14:13:25Z"/>
          <w:rFonts w:hint="eastAsia" w:ascii="仿宋" w:hAnsi="仿宋" w:eastAsia="仿宋"/>
          <w:color w:val="auto"/>
          <w:sz w:val="32"/>
          <w:szCs w:val="32"/>
          <w:highlight w:val="none"/>
          <w:lang w:val="en-US" w:eastAsia="zh-CN"/>
        </w:rPr>
      </w:pPr>
      <w:ins w:id="249" w:author="惠苗辉" w:date="2024-07-04T14:10:59Z">
        <w:r>
          <w:rPr>
            <w:rFonts w:hint="eastAsia" w:ascii="仿宋" w:hAnsi="仿宋" w:eastAsia="仿宋"/>
            <w:color w:val="auto"/>
            <w:sz w:val="32"/>
            <w:szCs w:val="32"/>
            <w:highlight w:val="none"/>
            <w:lang w:val="en-US" w:eastAsia="zh-CN"/>
          </w:rPr>
          <w:t>上传</w:t>
        </w:r>
      </w:ins>
      <w:ins w:id="250" w:author="惠苗辉" w:date="2024-07-04T14:11:05Z">
        <w:r>
          <w:rPr>
            <w:rFonts w:hint="eastAsia" w:ascii="仿宋" w:hAnsi="仿宋" w:eastAsia="仿宋"/>
            <w:color w:val="auto"/>
            <w:sz w:val="32"/>
            <w:szCs w:val="32"/>
            <w:highlight w:val="none"/>
            <w:lang w:val="en-US" w:eastAsia="zh-CN"/>
          </w:rPr>
          <w:t>检验</w:t>
        </w:r>
      </w:ins>
      <w:ins w:id="251" w:author="惠苗辉" w:date="2024-07-04T14:11:07Z">
        <w:r>
          <w:rPr>
            <w:rFonts w:hint="eastAsia" w:ascii="仿宋" w:hAnsi="仿宋" w:eastAsia="仿宋"/>
            <w:color w:val="auto"/>
            <w:sz w:val="32"/>
            <w:szCs w:val="32"/>
            <w:highlight w:val="none"/>
            <w:lang w:val="en-US" w:eastAsia="zh-CN"/>
          </w:rPr>
          <w:t>通过的</w:t>
        </w:r>
      </w:ins>
      <w:ins w:id="252" w:author="惠苗辉" w:date="2024-07-04T14:09:22Z">
        <w:r>
          <w:rPr>
            <w:rFonts w:hint="eastAsia" w:ascii="仿宋" w:hAnsi="仿宋" w:eastAsia="仿宋"/>
            <w:color w:val="auto"/>
            <w:sz w:val="32"/>
            <w:szCs w:val="32"/>
            <w:highlight w:val="none"/>
            <w:lang w:val="en-US" w:eastAsia="zh-CN"/>
          </w:rPr>
          <w:t>文件</w:t>
        </w:r>
      </w:ins>
      <w:ins w:id="253" w:author="惠苗辉" w:date="2024-07-04T14:11:09Z">
        <w:r>
          <w:rPr>
            <w:rFonts w:hint="eastAsia" w:ascii="仿宋" w:hAnsi="仿宋" w:eastAsia="仿宋"/>
            <w:color w:val="auto"/>
            <w:sz w:val="32"/>
            <w:szCs w:val="32"/>
            <w:highlight w:val="none"/>
            <w:lang w:val="en-US" w:eastAsia="zh-CN"/>
          </w:rPr>
          <w:t>，</w:t>
        </w:r>
      </w:ins>
      <w:ins w:id="254" w:author="惠苗辉" w:date="2024-07-04T14:11:15Z">
        <w:r>
          <w:rPr>
            <w:rFonts w:hint="eastAsia" w:ascii="仿宋" w:hAnsi="仿宋" w:eastAsia="仿宋"/>
            <w:color w:val="auto"/>
            <w:sz w:val="32"/>
            <w:szCs w:val="32"/>
            <w:highlight w:val="none"/>
            <w:lang w:val="en-US" w:eastAsia="zh-CN"/>
          </w:rPr>
          <w:t>上传</w:t>
        </w:r>
      </w:ins>
      <w:ins w:id="255" w:author="惠苗辉" w:date="2024-07-04T14:11:16Z">
        <w:r>
          <w:rPr>
            <w:rFonts w:hint="eastAsia" w:ascii="仿宋" w:hAnsi="仿宋" w:eastAsia="仿宋"/>
            <w:color w:val="auto"/>
            <w:sz w:val="32"/>
            <w:szCs w:val="32"/>
            <w:highlight w:val="none"/>
            <w:lang w:val="en-US" w:eastAsia="zh-CN"/>
          </w:rPr>
          <w:t>成功</w:t>
        </w:r>
      </w:ins>
      <w:ins w:id="256" w:author="惠苗辉" w:date="2024-07-04T14:11:31Z">
        <w:r>
          <w:rPr>
            <w:rFonts w:hint="eastAsia" w:ascii="仿宋" w:hAnsi="仿宋" w:eastAsia="仿宋"/>
            <w:color w:val="auto"/>
            <w:sz w:val="32"/>
            <w:szCs w:val="32"/>
            <w:highlight w:val="none"/>
            <w:lang w:val="en-US" w:eastAsia="zh-CN"/>
          </w:rPr>
          <w:t>后</w:t>
        </w:r>
      </w:ins>
      <w:ins w:id="257" w:author="惠苗辉" w:date="2024-07-04T14:09:22Z">
        <w:r>
          <w:rPr>
            <w:rFonts w:hint="eastAsia" w:ascii="仿宋" w:hAnsi="仿宋" w:eastAsia="仿宋"/>
            <w:color w:val="auto"/>
            <w:sz w:val="32"/>
            <w:szCs w:val="32"/>
            <w:highlight w:val="none"/>
            <w:lang w:val="en-US" w:eastAsia="zh-CN"/>
          </w:rPr>
          <w:t>，/upload目录</w:t>
        </w:r>
      </w:ins>
      <w:ins w:id="258" w:author="惠苗辉" w:date="2024-07-04T14:12:55Z">
        <w:r>
          <w:rPr>
            <w:rFonts w:hint="eastAsia" w:ascii="仿宋" w:hAnsi="仿宋" w:eastAsia="仿宋"/>
            <w:color w:val="auto"/>
            <w:sz w:val="32"/>
            <w:szCs w:val="32"/>
            <w:highlight w:val="none"/>
            <w:lang w:val="en-US" w:eastAsia="zh-CN"/>
          </w:rPr>
          <w:t>下</w:t>
        </w:r>
      </w:ins>
      <w:ins w:id="259" w:author="惠苗辉" w:date="2024-07-04T14:13:00Z">
        <w:r>
          <w:rPr>
            <w:rFonts w:hint="eastAsia" w:ascii="仿宋" w:hAnsi="仿宋" w:eastAsia="仿宋"/>
            <w:color w:val="auto"/>
            <w:sz w:val="32"/>
            <w:szCs w:val="32"/>
            <w:highlight w:val="none"/>
            <w:lang w:val="en-US" w:eastAsia="zh-CN"/>
          </w:rPr>
          <w:t>.</w:t>
        </w:r>
      </w:ins>
      <w:ins w:id="260" w:author="惠苗辉" w:date="2024-07-04T14:13:01Z">
        <w:r>
          <w:rPr>
            <w:rFonts w:hint="eastAsia" w:ascii="仿宋" w:hAnsi="仿宋" w:eastAsia="仿宋"/>
            <w:color w:val="auto"/>
            <w:sz w:val="32"/>
            <w:szCs w:val="32"/>
            <w:highlight w:val="none"/>
            <w:lang w:val="en-US" w:eastAsia="zh-CN"/>
          </w:rPr>
          <w:t>O</w:t>
        </w:r>
      </w:ins>
      <w:ins w:id="261" w:author="惠苗辉" w:date="2024-07-04T14:13:02Z">
        <w:r>
          <w:rPr>
            <w:rFonts w:hint="eastAsia" w:ascii="仿宋" w:hAnsi="仿宋" w:eastAsia="仿宋"/>
            <w:color w:val="auto"/>
            <w:sz w:val="32"/>
            <w:szCs w:val="32"/>
            <w:highlight w:val="none"/>
            <w:lang w:val="en-US" w:eastAsia="zh-CN"/>
          </w:rPr>
          <w:t>K</w:t>
        </w:r>
      </w:ins>
      <w:ins w:id="262" w:author="惠苗辉" w:date="2024-07-04T14:13:09Z">
        <w:r>
          <w:rPr>
            <w:rFonts w:hint="eastAsia" w:ascii="仿宋" w:hAnsi="仿宋" w:eastAsia="仿宋"/>
            <w:color w:val="auto"/>
            <w:sz w:val="32"/>
            <w:szCs w:val="32"/>
            <w:highlight w:val="none"/>
            <w:lang w:val="en-US" w:eastAsia="zh-CN"/>
          </w:rPr>
          <w:t>结尾的</w:t>
        </w:r>
      </w:ins>
      <w:ins w:id="263" w:author="惠苗辉" w:date="2024-07-04T14:16:38Z">
        <w:r>
          <w:rPr>
            <w:rFonts w:hint="eastAsia" w:ascii="仿宋" w:hAnsi="仿宋" w:eastAsia="仿宋"/>
            <w:b w:val="0"/>
            <w:bCs w:val="0"/>
            <w:color w:val="auto"/>
            <w:sz w:val="32"/>
            <w:szCs w:val="32"/>
            <w:highlight w:val="none"/>
            <w:lang w:val="en-US" w:eastAsia="zh-CN"/>
          </w:rPr>
          <w:t>检验通过标识文件</w:t>
        </w:r>
      </w:ins>
      <w:ins w:id="264" w:author="惠苗辉" w:date="2024-07-04T14:13:13Z">
        <w:r>
          <w:rPr>
            <w:rFonts w:hint="eastAsia" w:ascii="仿宋" w:hAnsi="仿宋" w:eastAsia="仿宋"/>
            <w:color w:val="auto"/>
            <w:sz w:val="32"/>
            <w:szCs w:val="32"/>
            <w:highlight w:val="none"/>
            <w:lang w:val="en-US" w:eastAsia="zh-CN"/>
          </w:rPr>
          <w:t>变为</w:t>
        </w:r>
      </w:ins>
      <w:ins w:id="265" w:author="惠苗辉" w:date="2024-07-04T14:09:22Z">
        <w:r>
          <w:rPr>
            <w:rFonts w:hint="eastAsia" w:ascii="仿宋" w:hAnsi="仿宋" w:eastAsia="仿宋"/>
            <w:color w:val="auto"/>
            <w:sz w:val="32"/>
            <w:szCs w:val="32"/>
            <w:highlight w:val="none"/>
            <w:lang w:val="en-US" w:eastAsia="zh-CN"/>
          </w:rPr>
          <w:t>：</w:t>
        </w:r>
      </w:ins>
    </w:p>
    <w:p w14:paraId="66E2F920">
      <w:pPr>
        <w:keepNext w:val="0"/>
        <w:keepLines w:val="0"/>
        <w:pageBreakBefore w:val="0"/>
        <w:widowControl w:val="0"/>
        <w:kinsoku/>
        <w:wordWrap/>
        <w:overflowPunct/>
        <w:topLinePunct w:val="0"/>
        <w:autoSpaceDE/>
        <w:autoSpaceDN/>
        <w:bidi w:val="0"/>
        <w:adjustRightInd w:val="0"/>
        <w:snapToGrid w:val="0"/>
        <w:spacing w:line="240" w:lineRule="atLeast"/>
        <w:ind w:firstLine="630" w:firstLineChars="300"/>
        <w:textAlignment w:val="auto"/>
        <w:rPr>
          <w:ins w:id="266" w:author="惠苗辉" w:date="2024-07-04T14:13:38Z"/>
          <w:rFonts w:hint="default" w:ascii="仿宋" w:hAnsi="仿宋" w:eastAsia="仿宋"/>
          <w:b w:val="0"/>
          <w:bCs w:val="0"/>
          <w:color w:val="auto"/>
          <w:sz w:val="21"/>
          <w:szCs w:val="21"/>
          <w:highlight w:val="none"/>
          <w:lang w:val="en-US" w:eastAsia="zh-CN"/>
        </w:rPr>
      </w:pPr>
      <w:ins w:id="267" w:author="惠苗辉" w:date="2024-07-04T14:13:38Z">
        <w:r>
          <w:rPr>
            <w:rFonts w:hint="eastAsia" w:ascii="仿宋" w:hAnsi="仿宋" w:eastAsia="仿宋"/>
            <w:b w:val="0"/>
            <w:bCs w:val="0"/>
            <w:color w:val="auto"/>
            <w:sz w:val="21"/>
            <w:szCs w:val="21"/>
            <w:highlight w:val="none"/>
            <w:lang w:val="en-US" w:eastAsia="zh-CN"/>
          </w:rPr>
          <w:t>2-1_2023_10911000001_R_YY_ST.pdf.OK</w:t>
        </w:r>
      </w:ins>
      <w:ins w:id="268" w:author="惠苗辉" w:date="2024-07-04T14:14:03Z">
        <w:r>
          <w:rPr>
            <w:rFonts w:hint="eastAsia" w:ascii="仿宋" w:hAnsi="仿宋" w:eastAsia="仿宋"/>
            <w:b w:val="0"/>
            <w:bCs w:val="0"/>
            <w:color w:val="auto"/>
            <w:sz w:val="21"/>
            <w:szCs w:val="21"/>
            <w:highlight w:val="none"/>
            <w:lang w:val="en-US" w:eastAsia="zh-CN"/>
          </w:rPr>
          <w:t>.E</w:t>
        </w:r>
      </w:ins>
      <w:ins w:id="269" w:author="惠苗辉" w:date="2024-07-04T14:14:04Z">
        <w:r>
          <w:rPr>
            <w:rFonts w:hint="eastAsia" w:ascii="仿宋" w:hAnsi="仿宋" w:eastAsia="仿宋"/>
            <w:b w:val="0"/>
            <w:bCs w:val="0"/>
            <w:color w:val="auto"/>
            <w:sz w:val="21"/>
            <w:szCs w:val="21"/>
            <w:highlight w:val="none"/>
            <w:lang w:val="en-US" w:eastAsia="zh-CN"/>
          </w:rPr>
          <w:t>ND</w:t>
        </w:r>
      </w:ins>
    </w:p>
    <w:p w14:paraId="76D8341D">
      <w:pPr>
        <w:keepNext w:val="0"/>
        <w:keepLines w:val="0"/>
        <w:pageBreakBefore w:val="0"/>
        <w:widowControl w:val="0"/>
        <w:kinsoku/>
        <w:wordWrap/>
        <w:overflowPunct/>
        <w:topLinePunct w:val="0"/>
        <w:autoSpaceDE/>
        <w:autoSpaceDN/>
        <w:bidi w:val="0"/>
        <w:adjustRightInd w:val="0"/>
        <w:snapToGrid w:val="0"/>
        <w:spacing w:line="240" w:lineRule="atLeast"/>
        <w:ind w:firstLine="630" w:firstLineChars="300"/>
        <w:textAlignment w:val="auto"/>
        <w:rPr>
          <w:ins w:id="271" w:author="惠苗辉" w:date="2024-07-04T14:13:38Z"/>
          <w:rFonts w:hint="eastAsia" w:ascii="仿宋" w:hAnsi="仿宋" w:eastAsia="仿宋"/>
          <w:color w:val="auto"/>
          <w:sz w:val="21"/>
          <w:szCs w:val="21"/>
          <w:highlight w:val="none"/>
          <w:lang w:val="en-US" w:eastAsia="zh-CN"/>
        </w:rPr>
        <w:pPrChange w:id="270" w:author="惠苗辉" w:date="2024-07-04T14:14:16Z">
          <w:pPr>
            <w:keepNext w:val="0"/>
            <w:keepLines w:val="0"/>
            <w:pageBreakBefore w:val="0"/>
            <w:widowControl w:val="0"/>
            <w:kinsoku/>
            <w:wordWrap/>
            <w:overflowPunct/>
            <w:topLinePunct w:val="0"/>
            <w:autoSpaceDE/>
            <w:autoSpaceDN/>
            <w:bidi w:val="0"/>
            <w:adjustRightInd w:val="0"/>
            <w:snapToGrid w:val="0"/>
            <w:spacing w:line="240" w:lineRule="atLeast"/>
            <w:ind w:firstLine="630" w:firstLineChars="300"/>
            <w:textAlignment w:val="auto"/>
          </w:pPr>
        </w:pPrChange>
      </w:pPr>
      <w:ins w:id="272" w:author="惠苗辉" w:date="2024-07-04T14:13:38Z">
        <w:r>
          <w:rPr>
            <w:rFonts w:hint="eastAsia" w:ascii="仿宋" w:hAnsi="仿宋" w:eastAsia="仿宋"/>
            <w:b w:val="0"/>
            <w:bCs w:val="0"/>
            <w:color w:val="auto"/>
            <w:sz w:val="21"/>
            <w:szCs w:val="21"/>
            <w:highlight w:val="none"/>
            <w:lang w:val="en-US" w:eastAsia="zh-CN"/>
          </w:rPr>
          <w:t>2-2_2023_10911000001_R_YY_ST.pdf.OK</w:t>
        </w:r>
      </w:ins>
      <w:ins w:id="273" w:author="惠苗辉" w:date="2024-07-04T14:14:09Z">
        <w:r>
          <w:rPr>
            <w:rFonts w:hint="eastAsia" w:ascii="仿宋" w:hAnsi="仿宋" w:eastAsia="仿宋"/>
            <w:b w:val="0"/>
            <w:bCs w:val="0"/>
            <w:color w:val="auto"/>
            <w:sz w:val="21"/>
            <w:szCs w:val="21"/>
            <w:highlight w:val="none"/>
            <w:lang w:val="en-US" w:eastAsia="zh-CN"/>
          </w:rPr>
          <w:t>.END</w:t>
        </w:r>
      </w:ins>
    </w:p>
    <w:p w14:paraId="485082D4">
      <w:pPr>
        <w:keepNext w:val="0"/>
        <w:keepLines w:val="0"/>
        <w:pageBreakBefore w:val="0"/>
        <w:widowControl w:val="0"/>
        <w:kinsoku/>
        <w:wordWrap/>
        <w:overflowPunct/>
        <w:topLinePunct w:val="0"/>
        <w:autoSpaceDE/>
        <w:autoSpaceDN/>
        <w:bidi w:val="0"/>
        <w:adjustRightInd w:val="0"/>
        <w:snapToGrid w:val="0"/>
        <w:spacing w:line="240" w:lineRule="atLeast"/>
        <w:ind w:firstLine="630" w:firstLineChars="300"/>
        <w:textAlignment w:val="auto"/>
        <w:rPr>
          <w:ins w:id="275" w:author="惠苗辉" w:date="2024-07-04T14:13:38Z"/>
          <w:rFonts w:hint="eastAsia" w:ascii="仿宋" w:hAnsi="仿宋" w:eastAsia="仿宋"/>
          <w:b w:val="0"/>
          <w:bCs w:val="0"/>
          <w:color w:val="auto"/>
          <w:sz w:val="21"/>
          <w:szCs w:val="21"/>
          <w:highlight w:val="none"/>
          <w:lang w:val="en-US" w:eastAsia="zh-CN"/>
        </w:rPr>
        <w:pPrChange w:id="274" w:author="惠苗辉" w:date="2024-07-04T14:14:17Z">
          <w:pPr>
            <w:keepNext w:val="0"/>
            <w:keepLines w:val="0"/>
            <w:pageBreakBefore w:val="0"/>
            <w:widowControl w:val="0"/>
            <w:kinsoku/>
            <w:wordWrap/>
            <w:overflowPunct/>
            <w:topLinePunct w:val="0"/>
            <w:autoSpaceDE/>
            <w:autoSpaceDN/>
            <w:bidi w:val="0"/>
            <w:adjustRightInd w:val="0"/>
            <w:snapToGrid w:val="0"/>
            <w:spacing w:line="240" w:lineRule="atLeast"/>
            <w:ind w:firstLine="630" w:firstLineChars="300"/>
            <w:textAlignment w:val="auto"/>
          </w:pPr>
        </w:pPrChange>
      </w:pPr>
      <w:ins w:id="276" w:author="惠苗辉" w:date="2024-07-04T14:13:38Z">
        <w:r>
          <w:rPr>
            <w:rFonts w:hint="default" w:ascii="仿宋" w:hAnsi="仿宋" w:eastAsia="仿宋"/>
            <w:b w:val="0"/>
            <w:bCs w:val="0"/>
            <w:color w:val="auto"/>
            <w:sz w:val="21"/>
            <w:szCs w:val="21"/>
            <w:highlight w:val="none"/>
            <w:lang w:val="en-US" w:eastAsia="zh-CN"/>
          </w:rPr>
          <w:t>3-1_2023_1091100000</w:t>
        </w:r>
      </w:ins>
      <w:ins w:id="277" w:author="惠苗辉" w:date="2024-07-04T14:13:38Z">
        <w:r>
          <w:rPr>
            <w:rFonts w:hint="eastAsia" w:ascii="仿宋" w:hAnsi="仿宋" w:eastAsia="仿宋"/>
            <w:b w:val="0"/>
            <w:bCs w:val="0"/>
            <w:color w:val="auto"/>
            <w:sz w:val="21"/>
            <w:szCs w:val="21"/>
            <w:highlight w:val="none"/>
            <w:lang w:val="en-US" w:eastAsia="zh-CN"/>
          </w:rPr>
          <w:t>2</w:t>
        </w:r>
      </w:ins>
      <w:ins w:id="278" w:author="惠苗辉" w:date="2024-07-04T14:13:38Z">
        <w:r>
          <w:rPr>
            <w:rFonts w:hint="default" w:ascii="仿宋" w:hAnsi="仿宋" w:eastAsia="仿宋"/>
            <w:b w:val="0"/>
            <w:bCs w:val="0"/>
            <w:color w:val="auto"/>
            <w:sz w:val="21"/>
            <w:szCs w:val="21"/>
            <w:highlight w:val="none"/>
            <w:lang w:val="en-US" w:eastAsia="zh-CN"/>
          </w:rPr>
          <w:t>_T_IM_融资主体重大重组等事项的临时披露.pdf</w:t>
        </w:r>
      </w:ins>
      <w:ins w:id="279" w:author="惠苗辉" w:date="2024-07-04T14:13:38Z">
        <w:r>
          <w:rPr>
            <w:rFonts w:hint="eastAsia" w:ascii="仿宋" w:hAnsi="仿宋" w:eastAsia="仿宋"/>
            <w:b w:val="0"/>
            <w:bCs w:val="0"/>
            <w:color w:val="auto"/>
            <w:sz w:val="21"/>
            <w:szCs w:val="21"/>
            <w:highlight w:val="none"/>
            <w:lang w:val="en-US" w:eastAsia="zh-CN"/>
          </w:rPr>
          <w:t>.OK</w:t>
        </w:r>
      </w:ins>
      <w:ins w:id="280" w:author="惠苗辉" w:date="2024-07-04T14:14:11Z">
        <w:r>
          <w:rPr>
            <w:rFonts w:hint="eastAsia" w:ascii="仿宋" w:hAnsi="仿宋" w:eastAsia="仿宋"/>
            <w:b w:val="0"/>
            <w:bCs w:val="0"/>
            <w:color w:val="auto"/>
            <w:sz w:val="21"/>
            <w:szCs w:val="21"/>
            <w:highlight w:val="none"/>
            <w:lang w:val="en-US" w:eastAsia="zh-CN"/>
          </w:rPr>
          <w:t>.END</w:t>
        </w:r>
      </w:ins>
    </w:p>
    <w:p w14:paraId="4E978ECE">
      <w:pPr>
        <w:keepNext w:val="0"/>
        <w:keepLines w:val="0"/>
        <w:pageBreakBefore w:val="0"/>
        <w:widowControl w:val="0"/>
        <w:kinsoku/>
        <w:wordWrap/>
        <w:overflowPunct/>
        <w:topLinePunct w:val="0"/>
        <w:autoSpaceDE/>
        <w:autoSpaceDN/>
        <w:bidi w:val="0"/>
        <w:adjustRightInd w:val="0"/>
        <w:snapToGrid w:val="0"/>
        <w:spacing w:line="240" w:lineRule="atLeast"/>
        <w:ind w:firstLine="630" w:firstLineChars="300"/>
        <w:textAlignment w:val="auto"/>
        <w:rPr>
          <w:ins w:id="281" w:author="惠苗辉" w:date="2024-07-04T14:13:38Z"/>
          <w:rFonts w:hint="default" w:ascii="仿宋" w:hAnsi="仿宋" w:eastAsia="仿宋"/>
          <w:b w:val="0"/>
          <w:bCs w:val="0"/>
          <w:color w:val="auto"/>
          <w:sz w:val="21"/>
          <w:szCs w:val="21"/>
          <w:highlight w:val="none"/>
          <w:lang w:val="en-US" w:eastAsia="zh-CN"/>
        </w:rPr>
      </w:pPr>
      <w:ins w:id="282" w:author="惠苗辉" w:date="2024-07-04T14:13:38Z">
        <w:r>
          <w:rPr>
            <w:rFonts w:hint="eastAsia" w:ascii="仿宋" w:hAnsi="仿宋" w:eastAsia="仿宋"/>
            <w:b w:val="0"/>
            <w:bCs w:val="0"/>
            <w:color w:val="auto"/>
            <w:sz w:val="21"/>
            <w:szCs w:val="21"/>
            <w:highlight w:val="none"/>
            <w:lang w:val="en-US" w:eastAsia="zh-CN"/>
          </w:rPr>
          <w:t>3-2_2023_10911000002_T_IM_融资主体重大重组等事项的临时披露.pdf.OK</w:t>
        </w:r>
      </w:ins>
      <w:ins w:id="283" w:author="惠苗辉" w:date="2024-07-04T14:14:29Z">
        <w:r>
          <w:rPr>
            <w:rFonts w:hint="eastAsia" w:ascii="仿宋" w:hAnsi="仿宋" w:eastAsia="仿宋"/>
            <w:b w:val="0"/>
            <w:bCs w:val="0"/>
            <w:color w:val="auto"/>
            <w:sz w:val="21"/>
            <w:szCs w:val="21"/>
            <w:highlight w:val="none"/>
            <w:lang w:val="en-US" w:eastAsia="zh-CN"/>
          </w:rPr>
          <w:t>.END</w:t>
        </w:r>
      </w:ins>
    </w:p>
    <w:p w14:paraId="409FA80E">
      <w:pPr>
        <w:keepNext w:val="0"/>
        <w:keepLines w:val="0"/>
        <w:pageBreakBefore w:val="0"/>
        <w:widowControl w:val="0"/>
        <w:kinsoku/>
        <w:wordWrap/>
        <w:overflowPunct/>
        <w:topLinePunct w:val="0"/>
        <w:autoSpaceDE/>
        <w:autoSpaceDN/>
        <w:bidi w:val="0"/>
        <w:adjustRightInd w:val="0"/>
        <w:snapToGrid w:val="0"/>
        <w:spacing w:line="240" w:lineRule="atLeast"/>
        <w:ind w:firstLine="630" w:firstLineChars="300"/>
        <w:textAlignment w:val="auto"/>
        <w:rPr>
          <w:ins w:id="284" w:author="惠苗辉" w:date="2024-07-04T14:13:38Z"/>
          <w:rFonts w:hint="eastAsia" w:ascii="仿宋" w:hAnsi="仿宋" w:eastAsia="仿宋"/>
          <w:b w:val="0"/>
          <w:bCs w:val="0"/>
          <w:color w:val="auto"/>
          <w:sz w:val="21"/>
          <w:szCs w:val="21"/>
          <w:highlight w:val="none"/>
          <w:lang w:val="en-US" w:eastAsia="zh-CN"/>
        </w:rPr>
      </w:pPr>
      <w:ins w:id="285" w:author="惠苗辉" w:date="2024-07-04T14:13:38Z">
        <w:r>
          <w:rPr>
            <w:rFonts w:hint="eastAsia" w:ascii="仿宋" w:hAnsi="仿宋" w:eastAsia="仿宋"/>
            <w:b w:val="0"/>
            <w:bCs w:val="0"/>
            <w:color w:val="auto"/>
            <w:sz w:val="21"/>
            <w:szCs w:val="21"/>
            <w:highlight w:val="none"/>
            <w:lang w:val="en-US" w:eastAsia="zh-CN"/>
          </w:rPr>
          <w:t>3-3_2023_10911000002_T_IM_融资主体重大重组等事项的临时披露.pdf.OK</w:t>
        </w:r>
      </w:ins>
      <w:ins w:id="286" w:author="惠苗辉" w:date="2024-07-04T14:14:30Z">
        <w:r>
          <w:rPr>
            <w:rFonts w:hint="eastAsia" w:ascii="仿宋" w:hAnsi="仿宋" w:eastAsia="仿宋"/>
            <w:b w:val="0"/>
            <w:bCs w:val="0"/>
            <w:color w:val="auto"/>
            <w:sz w:val="21"/>
            <w:szCs w:val="21"/>
            <w:highlight w:val="none"/>
            <w:lang w:val="en-US" w:eastAsia="zh-CN"/>
          </w:rPr>
          <w:t>.END</w:t>
        </w:r>
      </w:ins>
    </w:p>
    <w:p w14:paraId="506FD6D3">
      <w:pPr>
        <w:keepNext w:val="0"/>
        <w:keepLines w:val="0"/>
        <w:pageBreakBefore w:val="0"/>
        <w:widowControl w:val="0"/>
        <w:numPr>
          <w:ilvl w:val="-1"/>
          <w:numId w:val="0"/>
        </w:numPr>
        <w:kinsoku/>
        <w:wordWrap/>
        <w:overflowPunct/>
        <w:topLinePunct w:val="0"/>
        <w:autoSpaceDE/>
        <w:autoSpaceDN/>
        <w:bidi w:val="0"/>
        <w:adjustRightInd w:val="0"/>
        <w:snapToGrid w:val="0"/>
        <w:spacing w:line="240" w:lineRule="atLeast"/>
        <w:ind w:firstLine="0" w:firstLineChars="0"/>
        <w:textAlignment w:val="auto"/>
        <w:rPr>
          <w:ins w:id="287" w:author="惠苗辉" w:date="2024-07-04T14:19:11Z"/>
          <w:rFonts w:hint="eastAsia" w:ascii="仿宋" w:hAnsi="仿宋" w:eastAsia="仿宋"/>
          <w:b w:val="0"/>
          <w:bCs w:val="0"/>
          <w:color w:val="auto"/>
          <w:sz w:val="21"/>
          <w:szCs w:val="21"/>
          <w:highlight w:val="none"/>
          <w:lang w:val="en-US" w:eastAsia="zh-CN"/>
        </w:rPr>
      </w:pPr>
      <w:ins w:id="288" w:author="惠苗辉" w:date="2024-07-04T14:13:38Z">
        <w:r>
          <w:rPr>
            <w:rFonts w:hint="eastAsia" w:ascii="仿宋" w:hAnsi="仿宋" w:eastAsia="仿宋"/>
            <w:b w:val="0"/>
            <w:bCs w:val="0"/>
            <w:color w:val="auto"/>
            <w:sz w:val="21"/>
            <w:szCs w:val="21"/>
            <w:highlight w:val="none"/>
            <w:lang w:val="en-US" w:eastAsia="zh-CN"/>
          </w:rPr>
          <w:t xml:space="preserve">      1-1_2023_10911000003_T_EN_20230909产品第N次清算.pdf.OK</w:t>
        </w:r>
      </w:ins>
      <w:ins w:id="289" w:author="惠苗辉" w:date="2024-07-04T14:14:32Z">
        <w:r>
          <w:rPr>
            <w:rFonts w:hint="eastAsia" w:ascii="仿宋" w:hAnsi="仿宋" w:eastAsia="仿宋"/>
            <w:b w:val="0"/>
            <w:bCs w:val="0"/>
            <w:color w:val="auto"/>
            <w:sz w:val="21"/>
            <w:szCs w:val="21"/>
            <w:highlight w:val="none"/>
            <w:lang w:val="en-US" w:eastAsia="zh-CN"/>
          </w:rPr>
          <w:t>.END</w:t>
        </w:r>
      </w:ins>
    </w:p>
    <w:p w14:paraId="559B6C13">
      <w:pPr>
        <w:numPr>
          <w:ilvl w:val="0"/>
          <w:numId w:val="0"/>
        </w:numPr>
        <w:adjustRightInd w:val="0"/>
        <w:snapToGrid w:val="0"/>
        <w:spacing w:line="560" w:lineRule="exact"/>
        <w:ind w:firstLine="640" w:firstLineChars="200"/>
        <w:rPr>
          <w:ins w:id="290" w:author="惠苗辉" w:date="2024-07-04T14:19:23Z"/>
          <w:rFonts w:hint="default" w:ascii="仿宋" w:hAnsi="仿宋" w:eastAsia="仿宋"/>
          <w:color w:val="auto"/>
          <w:sz w:val="32"/>
          <w:szCs w:val="32"/>
          <w:highlight w:val="none"/>
          <w:lang w:val="en-US" w:eastAsia="zh-CN"/>
        </w:rPr>
      </w:pPr>
      <w:ins w:id="291" w:author="惠苗辉" w:date="2024-07-04T14:19:23Z">
        <w:r>
          <w:rPr>
            <w:rFonts w:hint="eastAsia" w:ascii="仿宋" w:hAnsi="仿宋" w:eastAsia="仿宋"/>
            <w:color w:val="auto"/>
            <w:sz w:val="32"/>
            <w:szCs w:val="32"/>
            <w:highlight w:val="none"/>
            <w:lang w:val="en-US" w:eastAsia="zh-CN"/>
          </w:rPr>
          <w:t>（</w:t>
        </w:r>
      </w:ins>
      <w:ins w:id="292" w:author="惠苗辉" w:date="2024-07-04T14:19:28Z">
        <w:r>
          <w:rPr>
            <w:rFonts w:hint="eastAsia" w:ascii="仿宋" w:hAnsi="仿宋" w:eastAsia="仿宋"/>
            <w:color w:val="auto"/>
            <w:sz w:val="32"/>
            <w:szCs w:val="32"/>
            <w:highlight w:val="none"/>
            <w:lang w:val="en-US" w:eastAsia="zh-CN"/>
          </w:rPr>
          <w:t>4</w:t>
        </w:r>
      </w:ins>
      <w:ins w:id="293" w:author="惠苗辉" w:date="2024-07-04T14:19:23Z">
        <w:r>
          <w:rPr>
            <w:rFonts w:hint="eastAsia" w:ascii="仿宋" w:hAnsi="仿宋" w:eastAsia="仿宋"/>
            <w:color w:val="auto"/>
            <w:sz w:val="32"/>
            <w:szCs w:val="32"/>
            <w:highlight w:val="none"/>
            <w:lang w:val="en-US" w:eastAsia="zh-CN"/>
          </w:rPr>
          <w:t>）机构上传至/working目录的文件</w:t>
        </w:r>
      </w:ins>
      <w:ins w:id="294" w:author="惠苗辉" w:date="2024-07-04T14:19:35Z">
        <w:r>
          <w:rPr>
            <w:rFonts w:hint="eastAsia" w:ascii="仿宋" w:hAnsi="仿宋" w:eastAsia="仿宋"/>
            <w:color w:val="auto"/>
            <w:sz w:val="32"/>
            <w:szCs w:val="32"/>
            <w:highlight w:val="none"/>
            <w:lang w:val="en-US" w:eastAsia="zh-CN"/>
          </w:rPr>
          <w:t>检验</w:t>
        </w:r>
      </w:ins>
      <w:ins w:id="295" w:author="惠苗辉" w:date="2024-07-04T14:19:37Z">
        <w:r>
          <w:rPr>
            <w:rFonts w:hint="eastAsia" w:ascii="仿宋" w:hAnsi="仿宋" w:eastAsia="仿宋"/>
            <w:color w:val="auto"/>
            <w:sz w:val="32"/>
            <w:szCs w:val="32"/>
            <w:highlight w:val="none"/>
            <w:lang w:val="en-US" w:eastAsia="zh-CN"/>
          </w:rPr>
          <w:t>未通过，</w:t>
        </w:r>
      </w:ins>
      <w:ins w:id="296" w:author="惠苗辉" w:date="2024-07-04T14:19:39Z">
        <w:r>
          <w:rPr>
            <w:rFonts w:hint="eastAsia" w:ascii="仿宋" w:hAnsi="仿宋" w:eastAsia="仿宋"/>
            <w:color w:val="auto"/>
            <w:sz w:val="32"/>
            <w:szCs w:val="32"/>
            <w:highlight w:val="none"/>
            <w:lang w:val="en-US" w:eastAsia="zh-CN"/>
          </w:rPr>
          <w:t>将</w:t>
        </w:r>
      </w:ins>
      <w:ins w:id="297" w:author="惠苗辉" w:date="2024-07-04T14:19:40Z">
        <w:r>
          <w:rPr>
            <w:rFonts w:hint="eastAsia" w:ascii="仿宋" w:hAnsi="仿宋" w:eastAsia="仿宋"/>
            <w:color w:val="auto"/>
            <w:sz w:val="32"/>
            <w:szCs w:val="32"/>
            <w:highlight w:val="none"/>
            <w:lang w:val="en-US" w:eastAsia="zh-CN"/>
          </w:rPr>
          <w:t>一直</w:t>
        </w:r>
      </w:ins>
      <w:ins w:id="298" w:author="惠苗辉" w:date="2024-07-04T14:19:41Z">
        <w:r>
          <w:rPr>
            <w:rFonts w:hint="eastAsia" w:ascii="仿宋" w:hAnsi="仿宋" w:eastAsia="仿宋"/>
            <w:color w:val="auto"/>
            <w:sz w:val="32"/>
            <w:szCs w:val="32"/>
            <w:highlight w:val="none"/>
            <w:lang w:val="en-US" w:eastAsia="zh-CN"/>
          </w:rPr>
          <w:t>在</w:t>
        </w:r>
      </w:ins>
      <w:ins w:id="299" w:author="惠苗辉" w:date="2024-07-04T14:19:47Z">
        <w:r>
          <w:rPr>
            <w:rFonts w:hint="eastAsia" w:ascii="仿宋" w:hAnsi="仿宋" w:eastAsia="仿宋"/>
            <w:color w:val="auto"/>
            <w:sz w:val="32"/>
            <w:szCs w:val="32"/>
            <w:highlight w:val="none"/>
            <w:lang w:val="en-US" w:eastAsia="zh-CN"/>
          </w:rPr>
          <w:t>/working</w:t>
        </w:r>
      </w:ins>
      <w:ins w:id="300" w:author="惠苗辉" w:date="2024-07-04T14:19:49Z">
        <w:r>
          <w:rPr>
            <w:rFonts w:hint="eastAsia" w:ascii="仿宋" w:hAnsi="仿宋" w:eastAsia="仿宋"/>
            <w:color w:val="auto"/>
            <w:sz w:val="32"/>
            <w:szCs w:val="32"/>
            <w:highlight w:val="none"/>
            <w:lang w:val="en-US" w:eastAsia="zh-CN"/>
          </w:rPr>
          <w:t>目录</w:t>
        </w:r>
      </w:ins>
      <w:ins w:id="301" w:author="惠苗辉" w:date="2024-07-04T14:19:50Z">
        <w:r>
          <w:rPr>
            <w:rFonts w:hint="eastAsia" w:ascii="仿宋" w:hAnsi="仿宋" w:eastAsia="仿宋"/>
            <w:color w:val="auto"/>
            <w:sz w:val="32"/>
            <w:szCs w:val="32"/>
            <w:highlight w:val="none"/>
            <w:lang w:val="en-US" w:eastAsia="zh-CN"/>
          </w:rPr>
          <w:t>下</w:t>
        </w:r>
      </w:ins>
      <w:ins w:id="302" w:author="惠苗辉" w:date="2024-07-04T14:21:10Z">
        <w:r>
          <w:rPr>
            <w:rFonts w:hint="eastAsia" w:ascii="仿宋" w:hAnsi="仿宋" w:eastAsia="仿宋"/>
            <w:color w:val="auto"/>
            <w:sz w:val="32"/>
            <w:szCs w:val="32"/>
            <w:highlight w:val="none"/>
            <w:lang w:val="en-US" w:eastAsia="zh-CN"/>
          </w:rPr>
          <w:t>,</w:t>
        </w:r>
      </w:ins>
      <w:ins w:id="303" w:author="惠苗辉" w:date="2024-07-04T14:21:15Z">
        <w:r>
          <w:rPr>
            <w:rFonts w:hint="eastAsia" w:ascii="仿宋" w:hAnsi="仿宋" w:eastAsia="仿宋"/>
            <w:color w:val="auto"/>
            <w:sz w:val="32"/>
            <w:szCs w:val="32"/>
            <w:highlight w:val="none"/>
            <w:lang w:val="en-US" w:eastAsia="zh-CN"/>
          </w:rPr>
          <w:t>文件名</w:t>
        </w:r>
      </w:ins>
      <w:ins w:id="304" w:author="惠苗辉" w:date="2024-07-04T14:21:21Z">
        <w:r>
          <w:rPr>
            <w:rFonts w:hint="eastAsia" w:ascii="仿宋" w:hAnsi="仿宋" w:eastAsia="仿宋"/>
            <w:color w:val="auto"/>
            <w:sz w:val="32"/>
            <w:szCs w:val="32"/>
            <w:highlight w:val="none"/>
            <w:lang w:val="en-US" w:eastAsia="zh-CN"/>
          </w:rPr>
          <w:t>尾部</w:t>
        </w:r>
      </w:ins>
      <w:ins w:id="305" w:author="惠苗辉" w:date="2024-07-04T14:21:22Z">
        <w:r>
          <w:rPr>
            <w:rFonts w:hint="eastAsia" w:ascii="仿宋" w:hAnsi="仿宋" w:eastAsia="仿宋"/>
            <w:color w:val="auto"/>
            <w:sz w:val="32"/>
            <w:szCs w:val="32"/>
            <w:highlight w:val="none"/>
            <w:lang w:val="en-US" w:eastAsia="zh-CN"/>
          </w:rPr>
          <w:t>打</w:t>
        </w:r>
      </w:ins>
      <w:ins w:id="306" w:author="惠苗辉" w:date="2024-07-04T14:21:23Z">
        <w:r>
          <w:rPr>
            <w:rFonts w:hint="eastAsia" w:ascii="仿宋" w:hAnsi="仿宋" w:eastAsia="仿宋"/>
            <w:color w:val="auto"/>
            <w:sz w:val="32"/>
            <w:szCs w:val="32"/>
            <w:highlight w:val="none"/>
            <w:lang w:val="en-US" w:eastAsia="zh-CN"/>
          </w:rPr>
          <w:t>.</w:t>
        </w:r>
      </w:ins>
      <w:ins w:id="307" w:author="惠苗辉" w:date="2024-07-04T14:21:25Z">
        <w:r>
          <w:rPr>
            <w:rFonts w:hint="eastAsia" w:ascii="仿宋" w:hAnsi="仿宋" w:eastAsia="仿宋"/>
            <w:color w:val="auto"/>
            <w:sz w:val="32"/>
            <w:szCs w:val="32"/>
            <w:highlight w:val="none"/>
            <w:lang w:val="en-US" w:eastAsia="zh-CN"/>
          </w:rPr>
          <w:t>ERR</w:t>
        </w:r>
      </w:ins>
      <w:ins w:id="308" w:author="惠苗辉" w:date="2024-07-04T14:21:28Z">
        <w:r>
          <w:rPr>
            <w:rFonts w:hint="eastAsia" w:ascii="仿宋" w:hAnsi="仿宋" w:eastAsia="仿宋"/>
            <w:color w:val="auto"/>
            <w:sz w:val="32"/>
            <w:szCs w:val="32"/>
            <w:highlight w:val="none"/>
            <w:lang w:val="en-US" w:eastAsia="zh-CN"/>
          </w:rPr>
          <w:t>标识</w:t>
        </w:r>
      </w:ins>
      <w:ins w:id="309" w:author="惠苗辉" w:date="2024-07-04T14:19:23Z">
        <w:r>
          <w:rPr>
            <w:rFonts w:hint="eastAsia" w:ascii="仿宋" w:hAnsi="仿宋" w:eastAsia="仿宋"/>
            <w:color w:val="auto"/>
            <w:sz w:val="32"/>
            <w:szCs w:val="32"/>
            <w:highlight w:val="none"/>
            <w:lang w:val="en-US" w:eastAsia="zh-CN"/>
          </w:rPr>
          <w:t>：</w:t>
        </w:r>
      </w:ins>
    </w:p>
    <w:p w14:paraId="6846D228">
      <w:pPr>
        <w:keepNext w:val="0"/>
        <w:keepLines w:val="0"/>
        <w:pageBreakBefore w:val="0"/>
        <w:widowControl w:val="0"/>
        <w:kinsoku/>
        <w:wordWrap/>
        <w:overflowPunct/>
        <w:topLinePunct w:val="0"/>
        <w:autoSpaceDE/>
        <w:autoSpaceDN/>
        <w:bidi w:val="0"/>
        <w:adjustRightInd w:val="0"/>
        <w:snapToGrid w:val="0"/>
        <w:spacing w:line="240" w:lineRule="atLeast"/>
        <w:ind w:firstLine="630" w:firstLineChars="300"/>
        <w:textAlignment w:val="auto"/>
        <w:rPr>
          <w:ins w:id="310" w:author="惠苗辉" w:date="2024-07-04T14:20:08Z"/>
          <w:rFonts w:hint="default" w:ascii="仿宋" w:hAnsi="仿宋" w:eastAsia="仿宋"/>
          <w:b w:val="0"/>
          <w:bCs w:val="0"/>
          <w:color w:val="auto"/>
          <w:sz w:val="21"/>
          <w:szCs w:val="21"/>
          <w:highlight w:val="none"/>
          <w:lang w:val="en-US" w:eastAsia="zh-CN"/>
        </w:rPr>
      </w:pPr>
      <w:ins w:id="311" w:author="惠苗辉" w:date="2024-07-04T14:20:10Z">
        <w:r>
          <w:rPr>
            <w:rFonts w:hint="eastAsia" w:ascii="仿宋" w:hAnsi="仿宋" w:eastAsia="仿宋"/>
            <w:b w:val="0"/>
            <w:bCs w:val="0"/>
            <w:color w:val="auto"/>
            <w:sz w:val="21"/>
            <w:szCs w:val="21"/>
            <w:highlight w:val="none"/>
            <w:lang w:val="en-US" w:eastAsia="zh-CN"/>
          </w:rPr>
          <w:t>1</w:t>
        </w:r>
      </w:ins>
      <w:ins w:id="312" w:author="惠苗辉" w:date="2024-07-04T14:20:08Z">
        <w:r>
          <w:rPr>
            <w:rFonts w:hint="eastAsia" w:ascii="仿宋" w:hAnsi="仿宋" w:eastAsia="仿宋"/>
            <w:b w:val="0"/>
            <w:bCs w:val="0"/>
            <w:color w:val="auto"/>
            <w:sz w:val="21"/>
            <w:szCs w:val="21"/>
            <w:highlight w:val="none"/>
            <w:lang w:val="en-US" w:eastAsia="zh-CN"/>
          </w:rPr>
          <w:t>-1_2023_1091100000</w:t>
        </w:r>
      </w:ins>
      <w:ins w:id="313" w:author="惠苗辉" w:date="2024-07-04T14:20:16Z">
        <w:r>
          <w:rPr>
            <w:rFonts w:hint="eastAsia" w:ascii="仿宋" w:hAnsi="仿宋" w:eastAsia="仿宋"/>
            <w:b w:val="0"/>
            <w:bCs w:val="0"/>
            <w:color w:val="auto"/>
            <w:sz w:val="21"/>
            <w:szCs w:val="21"/>
            <w:highlight w:val="none"/>
            <w:lang w:val="en-US" w:eastAsia="zh-CN"/>
          </w:rPr>
          <w:t>4</w:t>
        </w:r>
      </w:ins>
      <w:ins w:id="314" w:author="惠苗辉" w:date="2024-07-04T14:20:08Z">
        <w:r>
          <w:rPr>
            <w:rFonts w:hint="eastAsia" w:ascii="仿宋" w:hAnsi="仿宋" w:eastAsia="仿宋"/>
            <w:b w:val="0"/>
            <w:bCs w:val="0"/>
            <w:color w:val="auto"/>
            <w:sz w:val="21"/>
            <w:szCs w:val="21"/>
            <w:highlight w:val="none"/>
            <w:lang w:val="en-US" w:eastAsia="zh-CN"/>
          </w:rPr>
          <w:t>_</w:t>
        </w:r>
      </w:ins>
      <w:ins w:id="315" w:author="惠苗辉" w:date="2024-07-04T14:22:29Z">
        <w:r>
          <w:rPr>
            <w:rFonts w:hint="eastAsia" w:ascii="仿宋" w:hAnsi="仿宋" w:eastAsia="仿宋"/>
            <w:b w:val="0"/>
            <w:bCs w:val="0"/>
            <w:color w:val="auto"/>
            <w:sz w:val="21"/>
            <w:szCs w:val="21"/>
            <w:highlight w:val="none"/>
            <w:lang w:val="en-US" w:eastAsia="zh-CN"/>
          </w:rPr>
          <w:t>T</w:t>
        </w:r>
      </w:ins>
      <w:ins w:id="316" w:author="惠苗辉" w:date="2024-07-04T14:20:08Z">
        <w:r>
          <w:rPr>
            <w:rFonts w:hint="eastAsia" w:ascii="仿宋" w:hAnsi="仿宋" w:eastAsia="仿宋"/>
            <w:b w:val="0"/>
            <w:bCs w:val="0"/>
            <w:color w:val="auto"/>
            <w:sz w:val="21"/>
            <w:szCs w:val="21"/>
            <w:highlight w:val="none"/>
            <w:lang w:val="en-US" w:eastAsia="zh-CN"/>
          </w:rPr>
          <w:t>_YY_ST.pdf</w:t>
        </w:r>
      </w:ins>
      <w:ins w:id="317" w:author="惠苗辉" w:date="2024-07-04T14:20:20Z">
        <w:r>
          <w:rPr>
            <w:rFonts w:hint="eastAsia" w:ascii="仿宋" w:hAnsi="仿宋" w:eastAsia="仿宋"/>
            <w:b w:val="0"/>
            <w:bCs w:val="0"/>
            <w:color w:val="auto"/>
            <w:sz w:val="21"/>
            <w:szCs w:val="21"/>
            <w:highlight w:val="none"/>
            <w:lang w:val="en-US" w:eastAsia="zh-CN"/>
          </w:rPr>
          <w:t>.</w:t>
        </w:r>
      </w:ins>
      <w:ins w:id="318" w:author="惠苗辉" w:date="2024-07-04T14:20:21Z">
        <w:r>
          <w:rPr>
            <w:rFonts w:hint="eastAsia" w:ascii="仿宋" w:hAnsi="仿宋" w:eastAsia="仿宋"/>
            <w:b w:val="0"/>
            <w:bCs w:val="0"/>
            <w:color w:val="auto"/>
            <w:sz w:val="21"/>
            <w:szCs w:val="21"/>
            <w:highlight w:val="none"/>
            <w:lang w:val="en-US" w:eastAsia="zh-CN"/>
          </w:rPr>
          <w:t>ERR</w:t>
        </w:r>
      </w:ins>
    </w:p>
    <w:p w14:paraId="1D545AF8">
      <w:pPr>
        <w:keepNext w:val="0"/>
        <w:keepLines w:val="0"/>
        <w:pageBreakBefore w:val="0"/>
        <w:widowControl w:val="0"/>
        <w:kinsoku/>
        <w:wordWrap/>
        <w:overflowPunct/>
        <w:topLinePunct w:val="0"/>
        <w:autoSpaceDE/>
        <w:autoSpaceDN/>
        <w:bidi w:val="0"/>
        <w:adjustRightInd w:val="0"/>
        <w:snapToGrid w:val="0"/>
        <w:spacing w:line="240" w:lineRule="atLeast"/>
        <w:ind w:firstLine="0" w:firstLineChars="0"/>
        <w:textAlignment w:val="auto"/>
        <w:rPr>
          <w:ins w:id="319" w:author="惠苗辉" w:date="2024-07-04T14:05:35Z"/>
          <w:rFonts w:hint="eastAsia" w:ascii="仿宋" w:hAnsi="仿宋" w:eastAsia="仿宋"/>
          <w:b w:val="0"/>
          <w:bCs w:val="0"/>
          <w:color w:val="auto"/>
          <w:sz w:val="21"/>
          <w:szCs w:val="21"/>
          <w:highlight w:val="none"/>
          <w:lang w:val="en-US" w:eastAsia="zh-CN"/>
        </w:rPr>
      </w:pPr>
    </w:p>
    <w:p w14:paraId="23B85A0A">
      <w:pPr>
        <w:pStyle w:val="2"/>
        <w:rPr>
          <w:rFonts w:hint="eastAsia" w:eastAsia="黑体" w:asciiTheme="minorAscii" w:hAnsiTheme="minorAscii" w:cstheme="minorBidi"/>
          <w:b w:val="0"/>
          <w:bCs w:val="0"/>
          <w:sz w:val="32"/>
          <w:szCs w:val="22"/>
          <w:lang w:val="en-US" w:eastAsia="zh-CN"/>
        </w:rPr>
      </w:pPr>
      <w:ins w:id="320" w:author="惠苗辉" w:date="2024-07-04T13:39:20Z">
        <w:r>
          <w:rPr>
            <w:rFonts w:hint="eastAsia" w:cstheme="minorBidi"/>
            <w:b w:val="0"/>
            <w:bCs w:val="0"/>
            <w:sz w:val="32"/>
            <w:szCs w:val="22"/>
            <w:lang w:val="en-US" w:eastAsia="zh-CN"/>
          </w:rPr>
          <w:t>二</w:t>
        </w:r>
      </w:ins>
      <w:ins w:id="321" w:author="惠苗辉" w:date="2024-07-04T13:39:21Z">
        <w:r>
          <w:rPr>
            <w:rFonts w:hint="eastAsia" w:cstheme="minorBidi"/>
            <w:b w:val="0"/>
            <w:bCs w:val="0"/>
            <w:sz w:val="32"/>
            <w:szCs w:val="22"/>
            <w:lang w:val="en-US" w:eastAsia="zh-CN"/>
          </w:rPr>
          <w:t>、</w:t>
        </w:r>
      </w:ins>
      <w:r>
        <w:rPr>
          <w:rFonts w:hint="eastAsia" w:eastAsia="黑体" w:asciiTheme="minorAscii" w:hAnsiTheme="minorAscii" w:cstheme="minorBidi"/>
          <w:b w:val="0"/>
          <w:bCs w:val="0"/>
          <w:sz w:val="32"/>
          <w:szCs w:val="22"/>
          <w:lang w:val="en-US" w:eastAsia="zh-CN"/>
        </w:rPr>
        <w:t>数据交互平台改造</w:t>
      </w:r>
    </w:p>
    <w:p w14:paraId="334BC73A">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default" w:ascii="仿宋" w:hAnsi="仿宋" w:eastAsia="仿宋"/>
          <w:b w:val="0"/>
          <w:bCs w:val="0"/>
          <w:color w:val="auto"/>
          <w:sz w:val="32"/>
          <w:szCs w:val="32"/>
          <w:highlight w:val="none"/>
          <w:lang w:val="en-US" w:eastAsia="zh-CN"/>
        </w:rPr>
      </w:pPr>
      <w:r>
        <w:rPr>
          <w:rFonts w:hint="eastAsia" w:ascii="仿宋" w:hAnsi="仿宋" w:eastAsia="仿宋"/>
          <w:b w:val="0"/>
          <w:bCs w:val="0"/>
          <w:color w:val="auto"/>
          <w:sz w:val="32"/>
          <w:szCs w:val="32"/>
          <w:highlight w:val="none"/>
          <w:lang w:val="en-US" w:eastAsia="zh-CN"/>
        </w:rPr>
        <w:t>增加udep.T</w:t>
      </w:r>
      <w:ins w:id="322" w:author="刘素军" w:date="2024-07-04T15:13:47Z">
        <w:r>
          <w:rPr>
            <w:rFonts w:hint="eastAsia" w:ascii="仿宋" w:hAnsi="仿宋" w:eastAsia="仿宋"/>
            <w:b w:val="0"/>
            <w:bCs w:val="0"/>
            <w:color w:val="auto"/>
            <w:sz w:val="32"/>
            <w:szCs w:val="32"/>
            <w:highlight w:val="none"/>
            <w:lang w:val="en-US" w:eastAsia="zh-CN"/>
          </w:rPr>
          <w:t>7</w:t>
        </w:r>
      </w:ins>
      <w:del w:id="323" w:author="刘素军" w:date="2024-07-04T15:13:46Z">
        <w:r>
          <w:rPr>
            <w:rFonts w:hint="eastAsia" w:ascii="仿宋" w:hAnsi="仿宋" w:eastAsia="仿宋"/>
            <w:b w:val="0"/>
            <w:bCs w:val="0"/>
            <w:color w:val="auto"/>
            <w:sz w:val="32"/>
            <w:szCs w:val="32"/>
            <w:highlight w:val="none"/>
            <w:lang w:val="en-US" w:eastAsia="zh-CN"/>
          </w:rPr>
          <w:delText>6</w:delText>
        </w:r>
      </w:del>
      <w:r>
        <w:rPr>
          <w:rFonts w:hint="eastAsia" w:ascii="仿宋" w:hAnsi="仿宋" w:eastAsia="仿宋"/>
          <w:b w:val="0"/>
          <w:bCs w:val="0"/>
          <w:color w:val="auto"/>
          <w:sz w:val="32"/>
          <w:szCs w:val="32"/>
          <w:highlight w:val="none"/>
          <w:lang w:val="en-US" w:eastAsia="zh-CN"/>
        </w:rPr>
        <w:t>0</w:t>
      </w:r>
      <w:ins w:id="324" w:author="刘素军" w:date="2024-07-04T15:13:49Z">
        <w:r>
          <w:rPr>
            <w:rFonts w:hint="eastAsia" w:ascii="仿宋" w:hAnsi="仿宋" w:eastAsia="仿宋"/>
            <w:b w:val="0"/>
            <w:bCs w:val="0"/>
            <w:color w:val="auto"/>
            <w:sz w:val="32"/>
            <w:szCs w:val="32"/>
            <w:highlight w:val="none"/>
            <w:lang w:val="en-US" w:eastAsia="zh-CN"/>
          </w:rPr>
          <w:t>1</w:t>
        </w:r>
      </w:ins>
      <w:del w:id="325" w:author="刘素军" w:date="2024-07-04T15:13:49Z">
        <w:r>
          <w:rPr>
            <w:rFonts w:hint="eastAsia" w:ascii="仿宋" w:hAnsi="仿宋" w:eastAsia="仿宋"/>
            <w:b w:val="0"/>
            <w:bCs w:val="0"/>
            <w:color w:val="auto"/>
            <w:sz w:val="32"/>
            <w:szCs w:val="32"/>
            <w:highlight w:val="none"/>
            <w:lang w:val="en-US" w:eastAsia="zh-CN"/>
          </w:rPr>
          <w:delText>0</w:delText>
        </w:r>
      </w:del>
      <w:r>
        <w:rPr>
          <w:rFonts w:hint="eastAsia" w:ascii="仿宋" w:hAnsi="仿宋" w:eastAsia="仿宋"/>
          <w:b w:val="0"/>
          <w:bCs w:val="0"/>
          <w:color w:val="auto"/>
          <w:sz w:val="32"/>
          <w:szCs w:val="32"/>
          <w:highlight w:val="none"/>
          <w:lang w:val="en-US" w:eastAsia="zh-CN"/>
        </w:rPr>
        <w:t>接口服务。</w:t>
      </w:r>
    </w:p>
    <w:p w14:paraId="56CC1346">
      <w:pPr>
        <w:pStyle w:val="2"/>
        <w:ind w:firstLine="640"/>
        <w:rPr>
          <w:rFonts w:hint="eastAsia" w:eastAsia="黑体" w:asciiTheme="minorAscii" w:hAnsiTheme="minorAscii" w:cstheme="minorBidi"/>
          <w:b w:val="0"/>
          <w:bCs w:val="0"/>
          <w:sz w:val="32"/>
          <w:szCs w:val="22"/>
          <w:lang w:val="en-US" w:eastAsia="zh-CN"/>
        </w:rPr>
      </w:pPr>
      <w:ins w:id="326" w:author="惠苗辉" w:date="2024-07-04T14:42:51Z">
        <w:r>
          <w:rPr>
            <w:rFonts w:hint="eastAsia" w:cstheme="minorBidi"/>
            <w:b w:val="0"/>
            <w:bCs w:val="0"/>
            <w:sz w:val="32"/>
            <w:szCs w:val="22"/>
            <w:lang w:val="en-US" w:eastAsia="zh-CN"/>
          </w:rPr>
          <w:t>1</w:t>
        </w:r>
      </w:ins>
      <w:ins w:id="327" w:author="惠苗辉" w:date="2024-07-04T14:42:52Z">
        <w:r>
          <w:rPr>
            <w:rFonts w:hint="eastAsia" w:cstheme="minorBidi"/>
            <w:b w:val="0"/>
            <w:bCs w:val="0"/>
            <w:sz w:val="32"/>
            <w:szCs w:val="22"/>
            <w:lang w:val="en-US" w:eastAsia="zh-CN"/>
          </w:rPr>
          <w:t>.</w:t>
        </w:r>
      </w:ins>
      <w:r>
        <w:rPr>
          <w:rFonts w:hint="eastAsia" w:eastAsia="黑体" w:asciiTheme="minorAscii" w:hAnsiTheme="minorAscii" w:cstheme="minorBidi"/>
          <w:b w:val="0"/>
          <w:bCs w:val="0"/>
          <w:sz w:val="32"/>
          <w:szCs w:val="22"/>
          <w:lang w:val="en-US" w:eastAsia="zh-CN"/>
        </w:rPr>
        <w:t>三类产品和组合产品信披接口化改造</w:t>
      </w:r>
    </w:p>
    <w:p w14:paraId="1E7904DC">
      <w:pPr>
        <w:keepNext w:val="0"/>
        <w:keepLines w:val="0"/>
        <w:pageBreakBefore w:val="0"/>
        <w:widowControl w:val="0"/>
        <w:numPr>
          <w:ilvl w:val="0"/>
          <w:numId w:val="4"/>
        </w:numPr>
        <w:kinsoku/>
        <w:wordWrap/>
        <w:overflowPunct/>
        <w:topLinePunct w:val="0"/>
        <w:autoSpaceDE/>
        <w:autoSpaceDN/>
        <w:bidi w:val="0"/>
        <w:adjustRightInd w:val="0"/>
        <w:snapToGrid w:val="0"/>
        <w:spacing w:line="560" w:lineRule="exact"/>
        <w:ind w:firstLine="640" w:firstLineChars="200"/>
        <w:textAlignment w:val="auto"/>
        <w:rPr>
          <w:rFonts w:hint="eastAsia" w:ascii="仿宋" w:hAnsi="仿宋" w:eastAsia="仿宋"/>
          <w:b w:val="0"/>
          <w:bCs w:val="0"/>
          <w:color w:val="auto"/>
          <w:sz w:val="32"/>
          <w:szCs w:val="32"/>
          <w:highlight w:val="none"/>
          <w:lang w:val="en-US" w:eastAsia="zh-CN"/>
        </w:rPr>
      </w:pPr>
      <w:r>
        <w:rPr>
          <w:rFonts w:hint="eastAsia" w:ascii="仿宋" w:hAnsi="仿宋" w:eastAsia="仿宋"/>
          <w:b w:val="0"/>
          <w:bCs w:val="0"/>
          <w:color w:val="auto"/>
          <w:sz w:val="32"/>
          <w:szCs w:val="32"/>
          <w:highlight w:val="none"/>
          <w:lang w:val="en-US" w:eastAsia="zh-CN"/>
        </w:rPr>
        <w:t>披露文件名称校验，校验结果反馈给前置机一（4）处理。校验内容有：</w:t>
      </w:r>
    </w:p>
    <w:tbl>
      <w:tblPr>
        <w:tblStyle w:val="9"/>
        <w:tblW w:w="0" w:type="auto"/>
        <w:tblInd w:w="2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5"/>
        <w:gridCol w:w="7252"/>
      </w:tblGrid>
      <w:tr w14:paraId="3000C7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1015" w:type="dxa"/>
          </w:tcPr>
          <w:p w14:paraId="122A3B16">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jc w:val="center"/>
              <w:textAlignment w:val="auto"/>
              <w:rPr>
                <w:rFonts w:hint="eastAsia" w:ascii="宋体" w:hAnsi="宋体" w:eastAsia="宋体" w:cs="宋体"/>
                <w:b/>
                <w:bCs/>
                <w:color w:val="auto"/>
                <w:sz w:val="21"/>
                <w:szCs w:val="21"/>
                <w:highlight w:val="none"/>
                <w:vertAlign w:val="baseline"/>
                <w:lang w:val="en-US" w:eastAsia="zh-CN"/>
              </w:rPr>
            </w:pPr>
            <w:r>
              <w:rPr>
                <w:rFonts w:hint="eastAsia" w:ascii="宋体" w:hAnsi="宋体" w:eastAsia="宋体" w:cs="宋体"/>
                <w:b/>
                <w:bCs/>
                <w:color w:val="auto"/>
                <w:sz w:val="21"/>
                <w:szCs w:val="21"/>
                <w:highlight w:val="none"/>
                <w:vertAlign w:val="baseline"/>
                <w:lang w:val="en-US" w:eastAsia="zh-CN"/>
              </w:rPr>
              <w:t>编号</w:t>
            </w:r>
          </w:p>
        </w:tc>
        <w:tc>
          <w:tcPr>
            <w:tcW w:w="7252" w:type="dxa"/>
          </w:tcPr>
          <w:p w14:paraId="0FC16F9D">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textAlignment w:val="auto"/>
              <w:rPr>
                <w:rFonts w:hint="eastAsia" w:ascii="宋体" w:hAnsi="宋体" w:eastAsia="宋体" w:cs="宋体"/>
                <w:b/>
                <w:bCs/>
                <w:color w:val="auto"/>
                <w:sz w:val="21"/>
                <w:szCs w:val="21"/>
                <w:highlight w:val="none"/>
                <w:vertAlign w:val="baseline"/>
                <w:lang w:val="en-US" w:eastAsia="zh-CN"/>
              </w:rPr>
            </w:pPr>
            <w:r>
              <w:rPr>
                <w:rFonts w:hint="eastAsia" w:ascii="宋体" w:hAnsi="宋体" w:eastAsia="宋体" w:cs="宋体"/>
                <w:b/>
                <w:bCs/>
                <w:color w:val="auto"/>
                <w:sz w:val="21"/>
                <w:szCs w:val="21"/>
                <w:highlight w:val="none"/>
                <w:vertAlign w:val="baseline"/>
                <w:lang w:val="en-US" w:eastAsia="zh-CN"/>
              </w:rPr>
              <w:t>校验内容</w:t>
            </w:r>
          </w:p>
        </w:tc>
      </w:tr>
      <w:tr w14:paraId="6ADD73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015" w:type="dxa"/>
          </w:tcPr>
          <w:p w14:paraId="7540D0BE">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jc w:val="center"/>
              <w:textAlignment w:val="auto"/>
              <w:rPr>
                <w:rFonts w:hint="eastAsia" w:ascii="宋体" w:hAnsi="宋体" w:eastAsia="宋体" w:cs="宋体"/>
                <w:b w:val="0"/>
                <w:bCs w:val="0"/>
                <w:color w:val="auto"/>
                <w:sz w:val="21"/>
                <w:szCs w:val="21"/>
                <w:highlight w:val="none"/>
                <w:vertAlign w:val="baseline"/>
                <w:lang w:val="en-US" w:eastAsia="zh-CN"/>
              </w:rPr>
            </w:pPr>
            <w:r>
              <w:rPr>
                <w:rFonts w:hint="eastAsia" w:ascii="宋体" w:hAnsi="宋体" w:eastAsia="宋体" w:cs="宋体"/>
                <w:b w:val="0"/>
                <w:bCs w:val="0"/>
                <w:color w:val="auto"/>
                <w:sz w:val="21"/>
                <w:szCs w:val="21"/>
                <w:highlight w:val="none"/>
                <w:vertAlign w:val="baseline"/>
                <w:lang w:val="en-US" w:eastAsia="zh-CN"/>
              </w:rPr>
              <w:t>1</w:t>
            </w:r>
          </w:p>
        </w:tc>
        <w:tc>
          <w:tcPr>
            <w:tcW w:w="7252" w:type="dxa"/>
          </w:tcPr>
          <w:p w14:paraId="6CFE79C3">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textAlignment w:val="auto"/>
              <w:rPr>
                <w:rFonts w:hint="eastAsia" w:ascii="宋体" w:hAnsi="宋体" w:eastAsia="宋体" w:cs="宋体"/>
                <w:b w:val="0"/>
                <w:bCs w:val="0"/>
                <w:color w:val="auto"/>
                <w:sz w:val="21"/>
                <w:szCs w:val="21"/>
                <w:highlight w:val="none"/>
                <w:vertAlign w:val="baseline"/>
                <w:lang w:val="en-US" w:eastAsia="zh-CN"/>
              </w:rPr>
            </w:pPr>
            <w:r>
              <w:rPr>
                <w:rFonts w:hint="eastAsia" w:ascii="宋体" w:hAnsi="宋体" w:eastAsia="宋体" w:cs="宋体"/>
                <w:b w:val="0"/>
                <w:bCs w:val="0"/>
                <w:color w:val="auto"/>
                <w:sz w:val="21"/>
                <w:szCs w:val="21"/>
                <w:highlight w:val="none"/>
                <w:vertAlign w:val="baseline"/>
                <w:lang w:val="en-US" w:eastAsia="zh-CN"/>
              </w:rPr>
              <w:t>产品代码校验：产品代码是否存在</w:t>
            </w:r>
          </w:p>
        </w:tc>
      </w:tr>
      <w:tr w14:paraId="7D5603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 w:type="dxa"/>
          </w:tcPr>
          <w:p w14:paraId="50462B4E">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jc w:val="center"/>
              <w:textAlignment w:val="auto"/>
              <w:rPr>
                <w:rFonts w:hint="eastAsia" w:ascii="宋体" w:hAnsi="宋体" w:eastAsia="宋体" w:cs="宋体"/>
                <w:b w:val="0"/>
                <w:bCs w:val="0"/>
                <w:color w:val="auto"/>
                <w:sz w:val="21"/>
                <w:szCs w:val="21"/>
                <w:highlight w:val="none"/>
                <w:vertAlign w:val="baseline"/>
                <w:lang w:val="en-US" w:eastAsia="zh-CN"/>
              </w:rPr>
            </w:pPr>
            <w:r>
              <w:rPr>
                <w:rFonts w:hint="eastAsia" w:ascii="宋体" w:hAnsi="宋体" w:eastAsia="宋体" w:cs="宋体"/>
                <w:b w:val="0"/>
                <w:bCs w:val="0"/>
                <w:color w:val="auto"/>
                <w:sz w:val="21"/>
                <w:szCs w:val="21"/>
                <w:highlight w:val="none"/>
                <w:vertAlign w:val="baseline"/>
                <w:lang w:val="en-US" w:eastAsia="zh-CN"/>
              </w:rPr>
              <w:t>2</w:t>
            </w:r>
          </w:p>
        </w:tc>
        <w:tc>
          <w:tcPr>
            <w:tcW w:w="7252" w:type="dxa"/>
          </w:tcPr>
          <w:p w14:paraId="238CFC2D">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textAlignment w:val="auto"/>
              <w:rPr>
                <w:rFonts w:hint="eastAsia" w:ascii="宋体" w:hAnsi="宋体" w:eastAsia="宋体" w:cs="宋体"/>
                <w:b w:val="0"/>
                <w:bCs w:val="0"/>
                <w:color w:val="auto"/>
                <w:sz w:val="21"/>
                <w:szCs w:val="21"/>
                <w:highlight w:val="none"/>
                <w:vertAlign w:val="baseline"/>
                <w:lang w:val="en-US" w:eastAsia="zh-CN"/>
              </w:rPr>
            </w:pPr>
            <w:r>
              <w:rPr>
                <w:rFonts w:hint="eastAsia" w:ascii="宋体" w:hAnsi="宋体" w:eastAsia="宋体" w:cs="宋体"/>
                <w:b w:val="0"/>
                <w:bCs w:val="0"/>
                <w:color w:val="auto"/>
                <w:sz w:val="21"/>
                <w:szCs w:val="21"/>
                <w:highlight w:val="none"/>
                <w:vertAlign w:val="baseline"/>
                <w:lang w:val="en-US" w:eastAsia="zh-CN"/>
              </w:rPr>
              <w:t>Fileid校验：披露文件数量是否存在、完整、齐全</w:t>
            </w:r>
          </w:p>
        </w:tc>
      </w:tr>
      <w:tr w14:paraId="757BE1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015" w:type="dxa"/>
          </w:tcPr>
          <w:p w14:paraId="08FD4E82">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jc w:val="center"/>
              <w:textAlignment w:val="auto"/>
              <w:rPr>
                <w:rFonts w:hint="eastAsia" w:ascii="宋体" w:hAnsi="宋体" w:eastAsia="宋体" w:cs="宋体"/>
                <w:b w:val="0"/>
                <w:bCs w:val="0"/>
                <w:color w:val="auto"/>
                <w:sz w:val="21"/>
                <w:szCs w:val="21"/>
                <w:highlight w:val="none"/>
                <w:vertAlign w:val="baseline"/>
                <w:lang w:val="en-US" w:eastAsia="zh-CN"/>
              </w:rPr>
            </w:pPr>
            <w:r>
              <w:rPr>
                <w:rFonts w:hint="eastAsia" w:ascii="宋体" w:hAnsi="宋体" w:eastAsia="宋体" w:cs="宋体"/>
                <w:b w:val="0"/>
                <w:bCs w:val="0"/>
                <w:color w:val="auto"/>
                <w:sz w:val="21"/>
                <w:szCs w:val="21"/>
                <w:highlight w:val="none"/>
                <w:vertAlign w:val="baseline"/>
                <w:lang w:val="en-US" w:eastAsia="zh-CN"/>
              </w:rPr>
              <w:t>3</w:t>
            </w:r>
          </w:p>
        </w:tc>
        <w:tc>
          <w:tcPr>
            <w:tcW w:w="7252" w:type="dxa"/>
          </w:tcPr>
          <w:p w14:paraId="2A944690">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textAlignment w:val="auto"/>
              <w:rPr>
                <w:rFonts w:hint="eastAsia" w:ascii="宋体" w:hAnsi="宋体" w:eastAsia="宋体" w:cs="宋体"/>
                <w:b w:val="0"/>
                <w:bCs w:val="0"/>
                <w:color w:val="auto"/>
                <w:sz w:val="21"/>
                <w:szCs w:val="21"/>
                <w:highlight w:val="none"/>
                <w:vertAlign w:val="baseline"/>
                <w:lang w:val="en-US" w:eastAsia="zh-CN"/>
              </w:rPr>
            </w:pPr>
            <w:r>
              <w:rPr>
                <w:rFonts w:hint="eastAsia" w:ascii="宋体" w:hAnsi="宋体" w:eastAsia="宋体" w:cs="宋体"/>
                <w:b w:val="0"/>
                <w:bCs w:val="0"/>
                <w:color w:val="auto"/>
                <w:sz w:val="21"/>
                <w:szCs w:val="21"/>
                <w:highlight w:val="none"/>
                <w:vertAlign w:val="baseline"/>
                <w:lang w:val="en-US" w:eastAsia="zh-CN"/>
              </w:rPr>
              <w:t>不可存在三类产品代码+披露子类型为T的</w:t>
            </w:r>
          </w:p>
        </w:tc>
      </w:tr>
      <w:tr w14:paraId="02AA6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 w:type="dxa"/>
          </w:tcPr>
          <w:p w14:paraId="3C7D9902">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jc w:val="center"/>
              <w:textAlignment w:val="auto"/>
              <w:rPr>
                <w:rFonts w:hint="default" w:ascii="宋体" w:hAnsi="宋体" w:eastAsia="宋体" w:cs="宋体"/>
                <w:b w:val="0"/>
                <w:bCs w:val="0"/>
                <w:color w:val="auto"/>
                <w:sz w:val="21"/>
                <w:szCs w:val="21"/>
                <w:highlight w:val="none"/>
                <w:vertAlign w:val="baseline"/>
                <w:lang w:val="en-US" w:eastAsia="zh-CN"/>
              </w:rPr>
            </w:pPr>
            <w:r>
              <w:rPr>
                <w:rFonts w:hint="eastAsia" w:ascii="宋体" w:hAnsi="宋体" w:eastAsia="宋体" w:cs="宋体"/>
                <w:b w:val="0"/>
                <w:bCs w:val="0"/>
                <w:color w:val="auto"/>
                <w:sz w:val="21"/>
                <w:szCs w:val="21"/>
                <w:highlight w:val="none"/>
                <w:vertAlign w:val="baseline"/>
                <w:lang w:val="en-US" w:eastAsia="zh-CN"/>
              </w:rPr>
              <w:t>4</w:t>
            </w:r>
          </w:p>
        </w:tc>
        <w:tc>
          <w:tcPr>
            <w:tcW w:w="7252" w:type="dxa"/>
          </w:tcPr>
          <w:p w14:paraId="208DE2E8">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jc w:val="left"/>
              <w:textAlignment w:val="auto"/>
              <w:rPr>
                <w:rFonts w:hint="default" w:ascii="宋体" w:hAnsi="宋体" w:eastAsia="宋体" w:cs="宋体"/>
                <w:b w:val="0"/>
                <w:bCs w:val="0"/>
                <w:color w:val="auto"/>
                <w:sz w:val="21"/>
                <w:szCs w:val="21"/>
                <w:highlight w:val="none"/>
                <w:vertAlign w:val="baseline"/>
                <w:lang w:val="en-US" w:eastAsia="zh-CN"/>
              </w:rPr>
            </w:pPr>
            <w:r>
              <w:rPr>
                <w:rFonts w:hint="eastAsia" w:ascii="宋体" w:hAnsi="宋体" w:eastAsia="宋体" w:cs="宋体"/>
                <w:b w:val="0"/>
                <w:bCs w:val="0"/>
                <w:color w:val="auto"/>
                <w:sz w:val="21"/>
                <w:szCs w:val="21"/>
                <w:highlight w:val="none"/>
                <w:vertAlign w:val="baseline"/>
                <w:lang w:val="en-US" w:eastAsia="zh-CN"/>
              </w:rPr>
              <w:t>不可存在组合代码+报告类型为JD、NP、WP的</w:t>
            </w:r>
          </w:p>
        </w:tc>
      </w:tr>
      <w:tr w14:paraId="6718BF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328" w:author="惠苗辉" w:date="2024-01-24T16:09:11Z"/>
        </w:trPr>
        <w:tc>
          <w:tcPr>
            <w:tcW w:w="1015" w:type="dxa"/>
          </w:tcPr>
          <w:p w14:paraId="4E68508C">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jc w:val="center"/>
              <w:textAlignment w:val="auto"/>
              <w:rPr>
                <w:ins w:id="329" w:author="惠苗辉" w:date="2024-01-24T16:09:11Z"/>
                <w:rFonts w:hint="default" w:ascii="宋体" w:hAnsi="宋体" w:eastAsia="宋体" w:cs="宋体"/>
                <w:b w:val="0"/>
                <w:bCs w:val="0"/>
                <w:color w:val="auto"/>
                <w:sz w:val="21"/>
                <w:szCs w:val="21"/>
                <w:highlight w:val="none"/>
                <w:vertAlign w:val="baseline"/>
                <w:lang w:val="en-US" w:eastAsia="zh-CN"/>
              </w:rPr>
            </w:pPr>
            <w:ins w:id="330" w:author="惠苗辉" w:date="2024-01-24T16:09:13Z">
              <w:r>
                <w:rPr>
                  <w:rFonts w:hint="eastAsia" w:ascii="宋体" w:hAnsi="宋体" w:eastAsia="宋体" w:cs="宋体"/>
                  <w:b w:val="0"/>
                  <w:bCs w:val="0"/>
                  <w:color w:val="auto"/>
                  <w:sz w:val="21"/>
                  <w:szCs w:val="21"/>
                  <w:highlight w:val="none"/>
                  <w:vertAlign w:val="baseline"/>
                  <w:lang w:val="en-US" w:eastAsia="zh-CN"/>
                </w:rPr>
                <w:t>5</w:t>
              </w:r>
            </w:ins>
          </w:p>
        </w:tc>
        <w:tc>
          <w:tcPr>
            <w:tcW w:w="7252" w:type="dxa"/>
          </w:tcPr>
          <w:p w14:paraId="4EA3D9DB">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jc w:val="left"/>
              <w:textAlignment w:val="auto"/>
              <w:rPr>
                <w:ins w:id="331" w:author="惠苗辉" w:date="2024-01-24T16:09:11Z"/>
                <w:rFonts w:hint="eastAsia" w:ascii="宋体" w:hAnsi="宋体" w:eastAsia="宋体" w:cs="宋体"/>
                <w:b w:val="0"/>
                <w:bCs w:val="0"/>
                <w:color w:val="auto"/>
                <w:sz w:val="21"/>
                <w:szCs w:val="21"/>
                <w:highlight w:val="none"/>
                <w:vertAlign w:val="baseline"/>
                <w:lang w:val="en-US" w:eastAsia="zh-CN"/>
              </w:rPr>
            </w:pPr>
            <w:ins w:id="332" w:author="惠苗辉" w:date="2024-01-24T16:09:21Z">
              <w:r>
                <w:rPr>
                  <w:rFonts w:hint="eastAsia" w:ascii="宋体" w:hAnsi="宋体" w:eastAsia="宋体" w:cs="宋体"/>
                  <w:b w:val="0"/>
                  <w:bCs w:val="0"/>
                  <w:color w:val="auto"/>
                  <w:sz w:val="21"/>
                  <w:szCs w:val="21"/>
                  <w:highlight w:val="none"/>
                  <w:vertAlign w:val="baseline"/>
                  <w:lang w:val="en-US" w:eastAsia="zh-CN"/>
                </w:rPr>
                <w:t>不可存在</w:t>
              </w:r>
            </w:ins>
            <w:ins w:id="333" w:author="惠苗辉" w:date="2024-01-24T16:09:30Z">
              <w:r>
                <w:rPr>
                  <w:rFonts w:hint="eastAsia" w:ascii="宋体" w:hAnsi="宋体" w:eastAsia="宋体" w:cs="宋体"/>
                  <w:b w:val="0"/>
                  <w:bCs w:val="0"/>
                  <w:color w:val="auto"/>
                  <w:sz w:val="21"/>
                  <w:szCs w:val="21"/>
                  <w:highlight w:val="none"/>
                  <w:vertAlign w:val="baseline"/>
                  <w:lang w:val="en-US" w:eastAsia="zh-CN"/>
                </w:rPr>
                <w:t>三类</w:t>
              </w:r>
            </w:ins>
            <w:ins w:id="334" w:author="惠苗辉" w:date="2024-01-24T16:09:34Z">
              <w:r>
                <w:rPr>
                  <w:rFonts w:hint="eastAsia" w:ascii="宋体" w:hAnsi="宋体" w:eastAsia="宋体" w:cs="宋体"/>
                  <w:b w:val="0"/>
                  <w:bCs w:val="0"/>
                  <w:color w:val="auto"/>
                  <w:sz w:val="21"/>
                  <w:szCs w:val="21"/>
                  <w:highlight w:val="none"/>
                  <w:vertAlign w:val="baseline"/>
                  <w:lang w:val="en-US" w:eastAsia="zh-CN"/>
                </w:rPr>
                <w:t>产品</w:t>
              </w:r>
            </w:ins>
            <w:ins w:id="335" w:author="惠苗辉" w:date="2024-01-24T16:09:21Z">
              <w:r>
                <w:rPr>
                  <w:rFonts w:hint="eastAsia" w:ascii="宋体" w:hAnsi="宋体" w:eastAsia="宋体" w:cs="宋体"/>
                  <w:b w:val="0"/>
                  <w:bCs w:val="0"/>
                  <w:color w:val="auto"/>
                  <w:sz w:val="21"/>
                  <w:szCs w:val="21"/>
                  <w:highlight w:val="none"/>
                  <w:vertAlign w:val="baseline"/>
                  <w:lang w:val="en-US" w:eastAsia="zh-CN"/>
                </w:rPr>
                <w:t>代码+报告类型为</w:t>
              </w:r>
            </w:ins>
            <w:ins w:id="336" w:author="惠苗辉" w:date="2024-01-24T16:09:43Z">
              <w:r>
                <w:rPr>
                  <w:rFonts w:hint="eastAsia" w:ascii="宋体" w:hAnsi="宋体" w:eastAsia="宋体" w:cs="宋体"/>
                  <w:b w:val="0"/>
                  <w:bCs w:val="0"/>
                  <w:color w:val="auto"/>
                  <w:sz w:val="21"/>
                  <w:szCs w:val="21"/>
                  <w:highlight w:val="none"/>
                  <w:vertAlign w:val="baseline"/>
                  <w:lang w:val="en-US" w:eastAsia="zh-CN"/>
                </w:rPr>
                <w:t>GL</w:t>
              </w:r>
            </w:ins>
            <w:ins w:id="337" w:author="惠苗辉" w:date="2024-01-24T16:09:21Z">
              <w:r>
                <w:rPr>
                  <w:rFonts w:hint="eastAsia" w:ascii="宋体" w:hAnsi="宋体" w:eastAsia="宋体" w:cs="宋体"/>
                  <w:b w:val="0"/>
                  <w:bCs w:val="0"/>
                  <w:color w:val="auto"/>
                  <w:sz w:val="21"/>
                  <w:szCs w:val="21"/>
                  <w:highlight w:val="none"/>
                  <w:vertAlign w:val="baseline"/>
                  <w:lang w:val="en-US" w:eastAsia="zh-CN"/>
                </w:rPr>
                <w:t>的</w:t>
              </w:r>
            </w:ins>
          </w:p>
        </w:tc>
      </w:tr>
    </w:tbl>
    <w:p w14:paraId="5388217B">
      <w:pPr>
        <w:keepNext w:val="0"/>
        <w:keepLines w:val="0"/>
        <w:pageBreakBefore w:val="0"/>
        <w:widowControl w:val="0"/>
        <w:numPr>
          <w:ilvl w:val="0"/>
          <w:numId w:val="4"/>
        </w:numPr>
        <w:kinsoku/>
        <w:wordWrap/>
        <w:overflowPunct/>
        <w:topLinePunct w:val="0"/>
        <w:autoSpaceDE/>
        <w:autoSpaceDN/>
        <w:bidi w:val="0"/>
        <w:adjustRightInd w:val="0"/>
        <w:snapToGrid w:val="0"/>
        <w:spacing w:line="560" w:lineRule="exact"/>
        <w:ind w:firstLine="640" w:firstLineChars="200"/>
        <w:textAlignment w:val="auto"/>
        <w:rPr>
          <w:rFonts w:hint="default" w:ascii="仿宋" w:hAnsi="仿宋" w:eastAsia="仿宋"/>
          <w:b w:val="0"/>
          <w:bCs w:val="0"/>
          <w:color w:val="000000" w:themeColor="text1"/>
          <w:sz w:val="32"/>
          <w:szCs w:val="32"/>
          <w:lang w:val="en-US" w:eastAsia="zh-CN"/>
          <w14:textFill>
            <w14:solidFill>
              <w14:schemeClr w14:val="tx1"/>
            </w14:solidFill>
          </w14:textFill>
        </w:rPr>
      </w:pPr>
      <w:r>
        <w:rPr>
          <w:rFonts w:hint="eastAsia" w:ascii="仿宋" w:hAnsi="仿宋" w:eastAsia="仿宋"/>
          <w:b w:val="0"/>
          <w:bCs w:val="0"/>
          <w:color w:val="auto"/>
          <w:sz w:val="32"/>
          <w:szCs w:val="32"/>
          <w:highlight w:val="none"/>
          <w:lang w:val="en-US" w:eastAsia="zh-CN"/>
        </w:rPr>
        <w:t>转换入库处理及前台展示，根据产品代码系统识别组合产品和另类产品，并分别处理入库转换，直接转为已发布信披数据。前台所有涉及的展示要素对</w:t>
      </w:r>
      <w:r>
        <w:rPr>
          <w:rFonts w:hint="eastAsia" w:ascii="仿宋" w:hAnsi="仿宋" w:eastAsia="仿宋"/>
          <w:b w:val="0"/>
          <w:bCs w:val="0"/>
          <w:color w:val="000000" w:themeColor="text1"/>
          <w:sz w:val="32"/>
          <w:szCs w:val="32"/>
          <w:lang w:val="en-US" w:eastAsia="zh-CN"/>
          <w14:textFill>
            <w14:solidFill>
              <w14:schemeClr w14:val="tx1"/>
            </w14:solidFill>
          </w14:textFill>
        </w:rPr>
        <w:t>应填充规则：</w:t>
      </w:r>
    </w:p>
    <w:tbl>
      <w:tblPr>
        <w:tblStyle w:val="8"/>
        <w:tblW w:w="8326" w:type="dxa"/>
        <w:jc w:val="center"/>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Layout w:type="fixed"/>
        <w:tblCellMar>
          <w:top w:w="0" w:type="dxa"/>
          <w:left w:w="108" w:type="dxa"/>
          <w:bottom w:w="0" w:type="dxa"/>
          <w:right w:w="108" w:type="dxa"/>
        </w:tblCellMar>
      </w:tblPr>
      <w:tblGrid>
        <w:gridCol w:w="1840"/>
        <w:gridCol w:w="6486"/>
      </w:tblGrid>
      <w:tr w14:paraId="2BD25772">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347" w:hRule="atLeast"/>
          <w:jc w:val="center"/>
        </w:trPr>
        <w:tc>
          <w:tcPr>
            <w:tcW w:w="1840" w:type="dxa"/>
            <w:tcBorders>
              <w:top w:val="single" w:color="auto" w:sz="12" w:space="0"/>
              <w:bottom w:val="single" w:color="auto" w:sz="12" w:space="0"/>
            </w:tcBorders>
            <w:shd w:val="clear" w:color="auto" w:fill="D7D7D7" w:themeFill="background1" w:themeFillShade="D8"/>
            <w:vAlign w:val="center"/>
          </w:tcPr>
          <w:p w14:paraId="0B56D010">
            <w:pPr>
              <w:rPr>
                <w:rFonts w:hint="default" w:ascii="宋体" w:hAnsi="宋体" w:eastAsia="宋体"/>
                <w:b/>
                <w:bCs/>
                <w:sz w:val="18"/>
                <w:lang w:val="en-US" w:eastAsia="zh-CN"/>
              </w:rPr>
            </w:pPr>
            <w:r>
              <w:rPr>
                <w:rFonts w:hint="eastAsia" w:ascii="宋体" w:hAnsi="宋体" w:eastAsia="宋体"/>
                <w:b/>
                <w:bCs/>
                <w:sz w:val="18"/>
                <w:lang w:val="en-US" w:eastAsia="zh-CN"/>
              </w:rPr>
              <w:t>前台展示要素名称</w:t>
            </w:r>
          </w:p>
        </w:tc>
        <w:tc>
          <w:tcPr>
            <w:tcW w:w="6486" w:type="dxa"/>
            <w:tcBorders>
              <w:top w:val="single" w:color="auto" w:sz="12" w:space="0"/>
              <w:bottom w:val="single" w:color="auto" w:sz="12" w:space="0"/>
            </w:tcBorders>
            <w:shd w:val="clear" w:color="auto" w:fill="D7D7D7" w:themeFill="background1" w:themeFillShade="D8"/>
            <w:vAlign w:val="center"/>
          </w:tcPr>
          <w:p w14:paraId="36512476">
            <w:pPr>
              <w:rPr>
                <w:rFonts w:hint="default" w:ascii="宋体" w:hAnsi="宋体" w:eastAsia="宋体"/>
                <w:b/>
                <w:bCs/>
                <w:sz w:val="18"/>
                <w:lang w:val="en-US" w:eastAsia="zh-CN"/>
              </w:rPr>
            </w:pPr>
            <w:r>
              <w:rPr>
                <w:rFonts w:hint="eastAsia" w:ascii="宋体" w:hAnsi="宋体" w:eastAsia="宋体"/>
                <w:b/>
                <w:bCs/>
                <w:sz w:val="18"/>
                <w:lang w:val="en-US" w:eastAsia="zh-CN"/>
              </w:rPr>
              <w:t>填充规则</w:t>
            </w:r>
          </w:p>
        </w:tc>
      </w:tr>
      <w:tr w14:paraId="768D3E27">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396" w:hRule="atLeast"/>
          <w:jc w:val="center"/>
        </w:trPr>
        <w:tc>
          <w:tcPr>
            <w:tcW w:w="1840" w:type="dxa"/>
            <w:vAlign w:val="center"/>
          </w:tcPr>
          <w:p w14:paraId="15DE451D">
            <w:pPr>
              <w:rPr>
                <w:rFonts w:hint="default" w:ascii="宋体" w:hAnsi="宋体" w:eastAsia="宋体"/>
                <w:sz w:val="18"/>
                <w:lang w:val="en-US" w:eastAsia="zh-CN"/>
              </w:rPr>
            </w:pPr>
            <w:r>
              <w:rPr>
                <w:rFonts w:hint="eastAsia" w:ascii="宋体" w:hAnsi="宋体" w:eastAsia="宋体"/>
                <w:sz w:val="18"/>
                <w:lang w:val="en-US" w:eastAsia="zh-CN"/>
              </w:rPr>
              <w:t>披露编号</w:t>
            </w:r>
          </w:p>
        </w:tc>
        <w:tc>
          <w:tcPr>
            <w:tcW w:w="6486" w:type="dxa"/>
            <w:vAlign w:val="center"/>
          </w:tcPr>
          <w:p w14:paraId="08D7D62B">
            <w:pPr>
              <w:rPr>
                <w:rFonts w:hint="default" w:ascii="宋体" w:hAnsi="宋体" w:eastAsia="宋体"/>
                <w:sz w:val="18"/>
                <w:lang w:val="en-US" w:eastAsia="zh-CN"/>
              </w:rPr>
            </w:pPr>
            <w:r>
              <w:rPr>
                <w:rFonts w:hint="eastAsia" w:ascii="宋体" w:hAnsi="宋体" w:eastAsia="宋体"/>
                <w:sz w:val="18"/>
                <w:lang w:val="en-US" w:eastAsia="zh-CN"/>
              </w:rPr>
              <w:t>系统自动分配，根据产品代码识别是三类or组合，并按各自规则生成</w:t>
            </w:r>
          </w:p>
        </w:tc>
      </w:tr>
      <w:tr w14:paraId="7F86362B">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396" w:hRule="atLeast"/>
          <w:jc w:val="center"/>
        </w:trPr>
        <w:tc>
          <w:tcPr>
            <w:tcW w:w="1840" w:type="dxa"/>
            <w:vAlign w:val="center"/>
          </w:tcPr>
          <w:p w14:paraId="7DF80E48">
            <w:pPr>
              <w:rPr>
                <w:rFonts w:hint="default" w:ascii="宋体" w:hAnsi="宋体" w:eastAsia="宋体"/>
                <w:sz w:val="18"/>
                <w:lang w:val="en-US" w:eastAsia="zh-CN"/>
              </w:rPr>
            </w:pPr>
            <w:r>
              <w:rPr>
                <w:rFonts w:hint="eastAsia" w:ascii="宋体" w:hAnsi="宋体" w:eastAsia="宋体"/>
                <w:sz w:val="18"/>
                <w:lang w:val="en-US" w:eastAsia="zh-CN"/>
              </w:rPr>
              <w:t>披露状态</w:t>
            </w:r>
          </w:p>
        </w:tc>
        <w:tc>
          <w:tcPr>
            <w:tcW w:w="6486" w:type="dxa"/>
            <w:vAlign w:val="center"/>
          </w:tcPr>
          <w:p w14:paraId="1BDEE2EA">
            <w:pPr>
              <w:rPr>
                <w:rFonts w:hint="default" w:ascii="宋体" w:hAnsi="宋体" w:eastAsia="宋体"/>
                <w:sz w:val="18"/>
                <w:lang w:val="en-US" w:eastAsia="zh-CN"/>
              </w:rPr>
            </w:pPr>
            <w:r>
              <w:rPr>
                <w:rFonts w:hint="eastAsia" w:ascii="宋体" w:hAnsi="宋体" w:eastAsia="宋体"/>
                <w:sz w:val="18"/>
                <w:lang w:val="en-US" w:eastAsia="zh-CN"/>
              </w:rPr>
              <w:t>已发布</w:t>
            </w:r>
          </w:p>
        </w:tc>
      </w:tr>
      <w:tr w14:paraId="1CB982D5">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396" w:hRule="atLeast"/>
          <w:jc w:val="center"/>
        </w:trPr>
        <w:tc>
          <w:tcPr>
            <w:tcW w:w="1840" w:type="dxa"/>
            <w:vAlign w:val="center"/>
          </w:tcPr>
          <w:p w14:paraId="5FAFA03C">
            <w:pPr>
              <w:rPr>
                <w:rFonts w:hint="default" w:ascii="宋体" w:hAnsi="宋体" w:eastAsia="宋体"/>
                <w:sz w:val="18"/>
                <w:lang w:val="en-US" w:eastAsia="zh-CN"/>
              </w:rPr>
            </w:pPr>
            <w:r>
              <w:rPr>
                <w:rFonts w:hint="eastAsia" w:ascii="宋体" w:hAnsi="宋体" w:eastAsia="宋体"/>
                <w:sz w:val="18"/>
                <w:lang w:val="en-US" w:eastAsia="zh-CN"/>
              </w:rPr>
              <w:t>披露发布人</w:t>
            </w:r>
          </w:p>
        </w:tc>
        <w:tc>
          <w:tcPr>
            <w:tcW w:w="6486" w:type="dxa"/>
            <w:vAlign w:val="center"/>
          </w:tcPr>
          <w:p w14:paraId="761C6E0D">
            <w:pPr>
              <w:rPr>
                <w:rFonts w:hint="default" w:ascii="宋体" w:hAnsi="宋体" w:eastAsia="宋体"/>
                <w:sz w:val="18"/>
                <w:lang w:val="en-US" w:eastAsia="zh-CN"/>
              </w:rPr>
            </w:pPr>
            <w:r>
              <w:rPr>
                <w:rFonts w:hint="eastAsia" w:ascii="宋体" w:hAnsi="宋体" w:eastAsia="宋体"/>
                <w:sz w:val="18"/>
                <w:lang w:val="en-US" w:eastAsia="zh-CN"/>
              </w:rPr>
              <w:t>获取当前前置机所属用户编号对应的用户全称</w:t>
            </w:r>
          </w:p>
        </w:tc>
      </w:tr>
      <w:tr w14:paraId="5F091BEF">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396" w:hRule="atLeast"/>
          <w:jc w:val="center"/>
        </w:trPr>
        <w:tc>
          <w:tcPr>
            <w:tcW w:w="1840" w:type="dxa"/>
            <w:vAlign w:val="center"/>
          </w:tcPr>
          <w:p w14:paraId="0427FE08">
            <w:pPr>
              <w:rPr>
                <w:rFonts w:hint="eastAsia" w:ascii="宋体" w:hAnsi="宋体" w:eastAsia="宋体"/>
                <w:sz w:val="18"/>
                <w:lang w:val="en-US" w:eastAsia="zh-CN"/>
              </w:rPr>
            </w:pPr>
            <w:r>
              <w:rPr>
                <w:rFonts w:hint="eastAsia" w:ascii="宋体" w:hAnsi="宋体" w:eastAsia="宋体"/>
                <w:sz w:val="18"/>
                <w:lang w:val="en-US" w:eastAsia="zh-CN"/>
              </w:rPr>
              <w:t>披露发布日期</w:t>
            </w:r>
          </w:p>
        </w:tc>
        <w:tc>
          <w:tcPr>
            <w:tcW w:w="6486" w:type="dxa"/>
            <w:vAlign w:val="center"/>
          </w:tcPr>
          <w:p w14:paraId="494E923F">
            <w:pPr>
              <w:rPr>
                <w:rFonts w:hint="default" w:ascii="宋体" w:hAnsi="宋体" w:eastAsia="宋体"/>
                <w:sz w:val="18"/>
                <w:lang w:val="en-US" w:eastAsia="zh-CN"/>
              </w:rPr>
            </w:pPr>
            <w:r>
              <w:rPr>
                <w:rFonts w:hint="eastAsia" w:ascii="宋体" w:hAnsi="宋体" w:eastAsia="宋体"/>
                <w:sz w:val="18"/>
                <w:lang w:val="en-US" w:eastAsia="zh-CN"/>
              </w:rPr>
              <w:t>自动获取入库日期</w:t>
            </w:r>
          </w:p>
        </w:tc>
      </w:tr>
      <w:tr w14:paraId="5257CDA2">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396" w:hRule="atLeast"/>
          <w:jc w:val="center"/>
        </w:trPr>
        <w:tc>
          <w:tcPr>
            <w:tcW w:w="1840" w:type="dxa"/>
            <w:vAlign w:val="center"/>
          </w:tcPr>
          <w:p w14:paraId="379F06A2">
            <w:pPr>
              <w:rPr>
                <w:rFonts w:hint="eastAsia" w:ascii="宋体" w:hAnsi="宋体" w:eastAsia="宋体"/>
                <w:sz w:val="18"/>
                <w:lang w:val="en-US" w:eastAsia="zh-CN"/>
              </w:rPr>
            </w:pPr>
            <w:r>
              <w:rPr>
                <w:rFonts w:hint="eastAsia" w:ascii="宋体" w:hAnsi="宋体" w:eastAsia="宋体"/>
                <w:sz w:val="18"/>
                <w:lang w:val="en-US" w:eastAsia="zh-CN"/>
              </w:rPr>
              <w:t>披露发布时间</w:t>
            </w:r>
          </w:p>
        </w:tc>
        <w:tc>
          <w:tcPr>
            <w:tcW w:w="6486" w:type="dxa"/>
            <w:vAlign w:val="center"/>
          </w:tcPr>
          <w:p w14:paraId="39D0647E">
            <w:pPr>
              <w:rPr>
                <w:rFonts w:hint="default" w:ascii="宋体" w:hAnsi="宋体" w:eastAsia="宋体"/>
                <w:sz w:val="18"/>
                <w:lang w:val="en-US" w:eastAsia="zh-CN"/>
              </w:rPr>
            </w:pPr>
            <w:r>
              <w:rPr>
                <w:rFonts w:hint="eastAsia" w:ascii="宋体" w:hAnsi="宋体" w:eastAsia="宋体"/>
                <w:sz w:val="18"/>
                <w:lang w:val="en-US" w:eastAsia="zh-CN"/>
              </w:rPr>
              <w:t>自动获取录入时间</w:t>
            </w:r>
          </w:p>
        </w:tc>
      </w:tr>
      <w:tr w14:paraId="02806798">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396" w:hRule="atLeast"/>
          <w:jc w:val="center"/>
        </w:trPr>
        <w:tc>
          <w:tcPr>
            <w:tcW w:w="1840" w:type="dxa"/>
            <w:vAlign w:val="center"/>
          </w:tcPr>
          <w:p w14:paraId="7AB5FDE5">
            <w:pPr>
              <w:rPr>
                <w:rFonts w:hint="default" w:ascii="宋体" w:hAnsi="宋体" w:eastAsia="宋体"/>
                <w:sz w:val="18"/>
                <w:lang w:val="en-US" w:eastAsia="zh-CN"/>
              </w:rPr>
            </w:pPr>
            <w:r>
              <w:rPr>
                <w:rFonts w:hint="eastAsia" w:ascii="宋体" w:hAnsi="宋体" w:eastAsia="宋体"/>
                <w:sz w:val="18"/>
                <w:lang w:val="en-US" w:eastAsia="zh-CN"/>
              </w:rPr>
              <w:t>产品全称</w:t>
            </w:r>
          </w:p>
        </w:tc>
        <w:tc>
          <w:tcPr>
            <w:tcW w:w="6486" w:type="dxa"/>
            <w:vAlign w:val="center"/>
          </w:tcPr>
          <w:p w14:paraId="249BCC8E">
            <w:pPr>
              <w:rPr>
                <w:rFonts w:hint="default" w:ascii="宋体" w:hAnsi="宋体" w:eastAsia="宋体"/>
                <w:sz w:val="18"/>
                <w:lang w:val="en-US" w:eastAsia="zh-CN"/>
              </w:rPr>
            </w:pPr>
            <w:r>
              <w:rPr>
                <w:rFonts w:hint="eastAsia" w:ascii="宋体" w:hAnsi="宋体" w:eastAsia="宋体"/>
                <w:sz w:val="18"/>
                <w:lang w:val="en-US" w:eastAsia="zh-CN"/>
              </w:rPr>
              <w:t>根据产品代码自动获取</w:t>
            </w:r>
          </w:p>
        </w:tc>
      </w:tr>
      <w:tr w14:paraId="1BAA061B">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396" w:hRule="atLeast"/>
          <w:jc w:val="center"/>
        </w:trPr>
        <w:tc>
          <w:tcPr>
            <w:tcW w:w="1840" w:type="dxa"/>
            <w:vAlign w:val="center"/>
          </w:tcPr>
          <w:p w14:paraId="09017B12">
            <w:pPr>
              <w:rPr>
                <w:rFonts w:hint="default" w:ascii="宋体" w:hAnsi="宋体" w:eastAsia="宋体"/>
                <w:sz w:val="18"/>
                <w:lang w:val="en-US" w:eastAsia="zh-CN"/>
              </w:rPr>
            </w:pPr>
            <w:r>
              <w:rPr>
                <w:rFonts w:hint="eastAsia" w:ascii="宋体" w:hAnsi="宋体" w:eastAsia="宋体"/>
                <w:sz w:val="18"/>
                <w:lang w:val="en-US" w:eastAsia="zh-CN"/>
              </w:rPr>
              <w:t>产品代码</w:t>
            </w:r>
          </w:p>
        </w:tc>
        <w:tc>
          <w:tcPr>
            <w:tcW w:w="6486" w:type="dxa"/>
            <w:vAlign w:val="center"/>
          </w:tcPr>
          <w:p w14:paraId="357A52AF">
            <w:pPr>
              <w:rPr>
                <w:rFonts w:hint="default" w:ascii="宋体" w:hAnsi="宋体" w:eastAsia="宋体"/>
                <w:sz w:val="18"/>
                <w:lang w:val="en-US" w:eastAsia="zh-CN"/>
              </w:rPr>
            </w:pPr>
            <w:r>
              <w:rPr>
                <w:rFonts w:hint="eastAsia" w:ascii="宋体" w:hAnsi="宋体" w:eastAsia="宋体"/>
                <w:sz w:val="18"/>
                <w:lang w:val="en-US" w:eastAsia="zh-CN"/>
              </w:rPr>
              <w:t>直接转换</w:t>
            </w:r>
          </w:p>
        </w:tc>
      </w:tr>
      <w:tr w14:paraId="4F1A8BFE">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402" w:hRule="atLeast"/>
          <w:jc w:val="center"/>
        </w:trPr>
        <w:tc>
          <w:tcPr>
            <w:tcW w:w="1840" w:type="dxa"/>
            <w:vAlign w:val="center"/>
          </w:tcPr>
          <w:p w14:paraId="359593E3">
            <w:pPr>
              <w:rPr>
                <w:rFonts w:hint="default" w:ascii="宋体" w:hAnsi="宋体" w:eastAsia="宋体"/>
                <w:sz w:val="18"/>
                <w:lang w:val="en-US" w:eastAsia="zh-CN"/>
              </w:rPr>
            </w:pPr>
            <w:r>
              <w:rPr>
                <w:rFonts w:hint="eastAsia" w:ascii="宋体" w:hAnsi="宋体" w:eastAsia="宋体"/>
                <w:sz w:val="18"/>
                <w:lang w:val="en-US" w:eastAsia="zh-CN"/>
              </w:rPr>
              <w:t>产品种类</w:t>
            </w:r>
          </w:p>
        </w:tc>
        <w:tc>
          <w:tcPr>
            <w:tcW w:w="6486" w:type="dxa"/>
            <w:vAlign w:val="center"/>
          </w:tcPr>
          <w:p w14:paraId="0DDCF15F">
            <w:pPr>
              <w:rPr>
                <w:rFonts w:hint="default" w:ascii="宋体" w:hAnsi="宋体" w:eastAsia="宋体"/>
                <w:sz w:val="18"/>
                <w:lang w:val="en-US" w:eastAsia="zh-CN"/>
              </w:rPr>
            </w:pPr>
            <w:r>
              <w:rPr>
                <w:rFonts w:hint="eastAsia" w:ascii="宋体" w:hAnsi="宋体" w:eastAsia="宋体"/>
                <w:sz w:val="18"/>
                <w:lang w:val="en-US" w:eastAsia="zh-CN"/>
              </w:rPr>
              <w:t>根据产品代码自动获取</w:t>
            </w:r>
          </w:p>
        </w:tc>
      </w:tr>
      <w:tr w14:paraId="26313318">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402" w:hRule="atLeast"/>
          <w:jc w:val="center"/>
        </w:trPr>
        <w:tc>
          <w:tcPr>
            <w:tcW w:w="1840" w:type="dxa"/>
            <w:vAlign w:val="center"/>
          </w:tcPr>
          <w:p w14:paraId="2962B24E">
            <w:pPr>
              <w:rPr>
                <w:rFonts w:hint="default" w:ascii="宋体" w:hAnsi="宋体" w:eastAsia="宋体"/>
                <w:sz w:val="18"/>
                <w:lang w:val="en-US" w:eastAsia="zh-CN"/>
              </w:rPr>
            </w:pPr>
            <w:r>
              <w:rPr>
                <w:rFonts w:hint="eastAsia" w:ascii="宋体" w:hAnsi="宋体" w:eastAsia="宋体"/>
                <w:sz w:val="18"/>
                <w:lang w:val="en-US" w:eastAsia="zh-CN"/>
              </w:rPr>
              <w:t>产品类型</w:t>
            </w:r>
          </w:p>
        </w:tc>
        <w:tc>
          <w:tcPr>
            <w:tcW w:w="6486" w:type="dxa"/>
            <w:vAlign w:val="center"/>
          </w:tcPr>
          <w:p w14:paraId="347A9DD5">
            <w:pPr>
              <w:rPr>
                <w:rFonts w:hint="default" w:ascii="宋体" w:hAnsi="宋体" w:eastAsia="宋体"/>
                <w:sz w:val="18"/>
                <w:lang w:val="en-US" w:eastAsia="zh-CN"/>
              </w:rPr>
            </w:pPr>
            <w:r>
              <w:rPr>
                <w:rFonts w:hint="eastAsia" w:ascii="宋体" w:hAnsi="宋体" w:eastAsia="宋体"/>
                <w:sz w:val="18"/>
                <w:lang w:val="en-US" w:eastAsia="zh-CN"/>
              </w:rPr>
              <w:t>组合，根据产品代码自动获取</w:t>
            </w:r>
          </w:p>
        </w:tc>
      </w:tr>
      <w:tr w14:paraId="214A319A">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397" w:hRule="atLeast"/>
          <w:jc w:val="center"/>
        </w:trPr>
        <w:tc>
          <w:tcPr>
            <w:tcW w:w="1840" w:type="dxa"/>
            <w:vAlign w:val="center"/>
          </w:tcPr>
          <w:p w14:paraId="4CDABB4E">
            <w:pPr>
              <w:rPr>
                <w:rFonts w:hint="eastAsia" w:ascii="宋体" w:hAnsi="宋体" w:eastAsia="宋体"/>
                <w:sz w:val="18"/>
                <w:lang w:val="en-US" w:eastAsia="zh-CN"/>
              </w:rPr>
            </w:pPr>
            <w:r>
              <w:rPr>
                <w:rFonts w:hint="eastAsia" w:ascii="宋体" w:hAnsi="宋体" w:eastAsia="宋体"/>
                <w:sz w:val="18"/>
                <w:lang w:val="en-US" w:eastAsia="zh-CN"/>
              </w:rPr>
              <w:t>披露类型</w:t>
            </w:r>
          </w:p>
        </w:tc>
        <w:tc>
          <w:tcPr>
            <w:tcW w:w="6486" w:type="dxa"/>
            <w:vAlign w:val="center"/>
          </w:tcPr>
          <w:p w14:paraId="16AF33CD">
            <w:pPr>
              <w:rPr>
                <w:rFonts w:hint="default" w:ascii="宋体" w:hAnsi="宋体" w:eastAsia="宋体"/>
                <w:sz w:val="18"/>
                <w:lang w:val="en-US" w:eastAsia="zh-CN"/>
              </w:rPr>
            </w:pPr>
            <w:r>
              <w:rPr>
                <w:rFonts w:hint="eastAsia" w:ascii="宋体" w:hAnsi="宋体" w:eastAsia="宋体"/>
                <w:sz w:val="18"/>
                <w:lang w:val="en-US" w:eastAsia="zh-CN"/>
              </w:rPr>
              <w:t>披露文件名中截取转字典展示</w:t>
            </w:r>
          </w:p>
        </w:tc>
      </w:tr>
      <w:tr w14:paraId="726539CD">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454" w:hRule="atLeast"/>
          <w:jc w:val="center"/>
        </w:trPr>
        <w:tc>
          <w:tcPr>
            <w:tcW w:w="1840" w:type="dxa"/>
            <w:vAlign w:val="center"/>
          </w:tcPr>
          <w:p w14:paraId="33E0FD1F">
            <w:pPr>
              <w:rPr>
                <w:rFonts w:hint="eastAsia" w:ascii="宋体" w:hAnsi="宋体" w:eastAsia="宋体"/>
                <w:sz w:val="18"/>
                <w:lang w:val="en-US" w:eastAsia="zh-CN"/>
              </w:rPr>
            </w:pPr>
            <w:r>
              <w:rPr>
                <w:rFonts w:hint="eastAsia" w:ascii="宋体" w:hAnsi="宋体" w:eastAsia="宋体"/>
                <w:sz w:val="18"/>
                <w:lang w:val="en-US" w:eastAsia="zh-CN"/>
              </w:rPr>
              <w:t>披露子类型</w:t>
            </w:r>
          </w:p>
        </w:tc>
        <w:tc>
          <w:tcPr>
            <w:tcW w:w="6486" w:type="dxa"/>
            <w:vAlign w:val="center"/>
          </w:tcPr>
          <w:p w14:paraId="18828DFF">
            <w:pPr>
              <w:rPr>
                <w:rFonts w:hint="eastAsia" w:ascii="宋体" w:hAnsi="宋体" w:eastAsia="宋体"/>
                <w:sz w:val="18"/>
                <w:lang w:val="en-US" w:eastAsia="zh-CN"/>
              </w:rPr>
            </w:pPr>
            <w:r>
              <w:rPr>
                <w:rFonts w:hint="eastAsia" w:ascii="宋体" w:hAnsi="宋体" w:eastAsia="宋体"/>
                <w:sz w:val="18"/>
                <w:lang w:val="en-US" w:eastAsia="zh-CN"/>
              </w:rPr>
              <w:t>披露文件名中截取转字典展示</w:t>
            </w:r>
          </w:p>
        </w:tc>
      </w:tr>
      <w:tr w14:paraId="241D2820">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455" w:hRule="atLeast"/>
          <w:jc w:val="center"/>
        </w:trPr>
        <w:tc>
          <w:tcPr>
            <w:tcW w:w="1840" w:type="dxa"/>
            <w:vAlign w:val="center"/>
          </w:tcPr>
          <w:p w14:paraId="54BBC183">
            <w:pPr>
              <w:rPr>
                <w:rFonts w:hint="eastAsia" w:ascii="宋体" w:hAnsi="宋体" w:eastAsia="宋体"/>
                <w:sz w:val="18"/>
                <w:lang w:val="en-US" w:eastAsia="zh-CN"/>
              </w:rPr>
            </w:pPr>
            <w:r>
              <w:rPr>
                <w:rFonts w:hint="eastAsia" w:ascii="宋体" w:hAnsi="宋体" w:eastAsia="宋体"/>
                <w:sz w:val="18"/>
                <w:lang w:val="en-US" w:eastAsia="zh-CN"/>
              </w:rPr>
              <w:t>报告年度</w:t>
            </w:r>
          </w:p>
        </w:tc>
        <w:tc>
          <w:tcPr>
            <w:tcW w:w="6486" w:type="dxa"/>
            <w:vAlign w:val="center"/>
          </w:tcPr>
          <w:p w14:paraId="0778C083">
            <w:pPr>
              <w:rPr>
                <w:rFonts w:hint="default" w:ascii="宋体" w:hAnsi="宋体" w:eastAsia="宋体"/>
                <w:sz w:val="18"/>
                <w:lang w:val="en-US" w:eastAsia="zh-CN"/>
              </w:rPr>
            </w:pPr>
            <w:r>
              <w:rPr>
                <w:rFonts w:hint="eastAsia" w:ascii="宋体" w:hAnsi="宋体" w:eastAsia="宋体"/>
                <w:sz w:val="18"/>
                <w:lang w:val="en-US" w:eastAsia="zh-CN"/>
              </w:rPr>
              <w:t>直接转换</w:t>
            </w:r>
          </w:p>
        </w:tc>
      </w:tr>
      <w:tr w14:paraId="770FC3DC">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413" w:hRule="atLeast"/>
          <w:jc w:val="center"/>
        </w:trPr>
        <w:tc>
          <w:tcPr>
            <w:tcW w:w="1840" w:type="dxa"/>
            <w:vAlign w:val="center"/>
          </w:tcPr>
          <w:p w14:paraId="3A4F400E">
            <w:pPr>
              <w:rPr>
                <w:rFonts w:hint="default" w:ascii="宋体" w:hAnsi="宋体" w:eastAsia="宋体"/>
                <w:sz w:val="18"/>
                <w:lang w:val="en-US" w:eastAsia="zh-CN"/>
              </w:rPr>
            </w:pPr>
            <w:r>
              <w:rPr>
                <w:rFonts w:hint="eastAsia" w:ascii="宋体" w:hAnsi="宋体" w:eastAsia="宋体"/>
                <w:sz w:val="18"/>
                <w:lang w:val="en-US" w:eastAsia="zh-CN"/>
              </w:rPr>
              <w:t>报告类型</w:t>
            </w:r>
          </w:p>
        </w:tc>
        <w:tc>
          <w:tcPr>
            <w:tcW w:w="6486" w:type="dxa"/>
            <w:vAlign w:val="center"/>
          </w:tcPr>
          <w:p w14:paraId="4741923F">
            <w:pPr>
              <w:rPr>
                <w:rFonts w:hint="default" w:ascii="宋体" w:hAnsi="宋体" w:eastAsia="宋体"/>
                <w:sz w:val="18"/>
                <w:lang w:val="en-US" w:eastAsia="zh-CN"/>
              </w:rPr>
            </w:pPr>
            <w:r>
              <w:rPr>
                <w:rFonts w:hint="eastAsia" w:ascii="宋体" w:hAnsi="宋体" w:eastAsia="宋体"/>
                <w:sz w:val="18"/>
                <w:lang w:val="en-US" w:eastAsia="zh-CN"/>
              </w:rPr>
              <w:t>披露文件名中截取转字典展示</w:t>
            </w:r>
          </w:p>
        </w:tc>
      </w:tr>
      <w:tr w14:paraId="246F3FA9">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413" w:hRule="atLeast"/>
          <w:jc w:val="center"/>
          <w:ins w:id="338" w:author="惠苗辉" w:date="2024-07-04T14:43:57Z"/>
        </w:trPr>
        <w:tc>
          <w:tcPr>
            <w:tcW w:w="1840" w:type="dxa"/>
            <w:vAlign w:val="center"/>
          </w:tcPr>
          <w:p w14:paraId="0ACFA29D">
            <w:pPr>
              <w:rPr>
                <w:ins w:id="339" w:author="惠苗辉" w:date="2024-07-04T14:43:57Z"/>
                <w:rFonts w:hint="default" w:ascii="宋体" w:hAnsi="宋体" w:eastAsia="宋体"/>
                <w:sz w:val="18"/>
                <w:lang w:val="en-US" w:eastAsia="zh-CN"/>
              </w:rPr>
            </w:pPr>
            <w:ins w:id="340" w:author="惠苗辉" w:date="2024-07-04T14:44:02Z">
              <w:r>
                <w:rPr>
                  <w:rFonts w:hint="eastAsia" w:ascii="宋体" w:hAnsi="宋体" w:eastAsia="宋体"/>
                  <w:sz w:val="18"/>
                  <w:lang w:val="en-US" w:eastAsia="zh-CN"/>
                </w:rPr>
                <w:t>产品</w:t>
              </w:r>
            </w:ins>
            <w:ins w:id="341" w:author="惠苗辉" w:date="2024-07-04T14:44:04Z">
              <w:r>
                <w:rPr>
                  <w:rFonts w:hint="eastAsia" w:ascii="宋体" w:hAnsi="宋体" w:eastAsia="宋体"/>
                  <w:sz w:val="18"/>
                  <w:lang w:val="en-US" w:eastAsia="zh-CN"/>
                </w:rPr>
                <w:t>终止</w:t>
              </w:r>
            </w:ins>
            <w:ins w:id="342" w:author="惠苗辉" w:date="2024-07-04T14:44:05Z">
              <w:r>
                <w:rPr>
                  <w:rFonts w:hint="eastAsia" w:ascii="宋体" w:hAnsi="宋体" w:eastAsia="宋体"/>
                  <w:sz w:val="18"/>
                  <w:lang w:val="en-US" w:eastAsia="zh-CN"/>
                </w:rPr>
                <w:t>日期</w:t>
              </w:r>
            </w:ins>
          </w:p>
        </w:tc>
        <w:tc>
          <w:tcPr>
            <w:tcW w:w="6486" w:type="dxa"/>
            <w:vAlign w:val="center"/>
          </w:tcPr>
          <w:p w14:paraId="22A24A5F">
            <w:pPr>
              <w:rPr>
                <w:ins w:id="343" w:author="惠苗辉" w:date="2024-07-04T14:43:57Z"/>
                <w:rFonts w:hint="default" w:ascii="宋体" w:hAnsi="宋体" w:eastAsia="宋体"/>
                <w:sz w:val="18"/>
                <w:lang w:val="en-US" w:eastAsia="zh-CN"/>
              </w:rPr>
            </w:pPr>
            <w:ins w:id="344" w:author="惠苗辉" w:date="2024-07-04T14:44:16Z">
              <w:r>
                <w:rPr>
                  <w:rFonts w:hint="eastAsia" w:ascii="宋体" w:hAnsi="宋体" w:eastAsia="宋体"/>
                  <w:sz w:val="18"/>
                  <w:lang w:val="en-US" w:eastAsia="zh-CN"/>
                </w:rPr>
                <w:t>组合</w:t>
              </w:r>
            </w:ins>
            <w:ins w:id="345" w:author="惠苗辉" w:date="2024-07-04T14:44:17Z">
              <w:r>
                <w:rPr>
                  <w:rFonts w:hint="eastAsia" w:ascii="宋体" w:hAnsi="宋体" w:eastAsia="宋体"/>
                  <w:sz w:val="18"/>
                  <w:lang w:val="en-US" w:eastAsia="zh-CN"/>
                </w:rPr>
                <w:t>类</w:t>
              </w:r>
            </w:ins>
            <w:ins w:id="346" w:author="惠苗辉" w:date="2024-07-04T14:44:18Z">
              <w:r>
                <w:rPr>
                  <w:rFonts w:hint="eastAsia" w:ascii="宋体" w:hAnsi="宋体" w:eastAsia="宋体"/>
                  <w:sz w:val="18"/>
                  <w:lang w:val="en-US" w:eastAsia="zh-CN"/>
                </w:rPr>
                <w:t>产品</w:t>
              </w:r>
            </w:ins>
            <w:ins w:id="347" w:author="惠苗辉" w:date="2024-07-04T14:44:58Z">
              <w:r>
                <w:rPr>
                  <w:rFonts w:hint="eastAsia" w:ascii="宋体" w:hAnsi="宋体" w:eastAsia="宋体"/>
                  <w:sz w:val="18"/>
                  <w:lang w:val="en-US" w:eastAsia="zh-CN"/>
                </w:rPr>
                <w:t>从</w:t>
              </w:r>
            </w:ins>
            <w:ins w:id="348" w:author="惠苗辉" w:date="2024-07-04T14:45:00Z">
              <w:r>
                <w:rPr>
                  <w:rFonts w:hint="eastAsia" w:ascii="宋体" w:hAnsi="宋体" w:eastAsia="宋体"/>
                  <w:sz w:val="18"/>
                  <w:lang w:val="en-US" w:eastAsia="zh-CN"/>
                </w:rPr>
                <w:t>披露</w:t>
              </w:r>
            </w:ins>
            <w:ins w:id="349" w:author="惠苗辉" w:date="2024-07-04T14:45:01Z">
              <w:r>
                <w:rPr>
                  <w:rFonts w:hint="eastAsia" w:ascii="宋体" w:hAnsi="宋体" w:eastAsia="宋体"/>
                  <w:sz w:val="18"/>
                  <w:lang w:val="en-US" w:eastAsia="zh-CN"/>
                </w:rPr>
                <w:t>事项</w:t>
              </w:r>
            </w:ins>
            <w:ins w:id="350" w:author="惠苗辉" w:date="2024-07-04T14:45:20Z">
              <w:r>
                <w:rPr>
                  <w:rFonts w:hint="eastAsia" w:ascii="宋体" w:hAnsi="宋体" w:eastAsia="宋体"/>
                  <w:sz w:val="18"/>
                  <w:lang w:val="en-US" w:eastAsia="zh-CN"/>
                </w:rPr>
                <w:t>提取</w:t>
              </w:r>
            </w:ins>
            <w:ins w:id="351" w:author="惠苗辉" w:date="2024-07-04T14:45:23Z">
              <w:r>
                <w:rPr>
                  <w:rFonts w:hint="eastAsia" w:ascii="宋体" w:hAnsi="宋体" w:eastAsia="宋体"/>
                  <w:sz w:val="18"/>
                  <w:lang w:val="en-US" w:eastAsia="zh-CN"/>
                </w:rPr>
                <w:t>后</w:t>
              </w:r>
            </w:ins>
            <w:ins w:id="352" w:author="惠苗辉" w:date="2024-07-04T14:44:21Z">
              <w:r>
                <w:rPr>
                  <w:rFonts w:hint="eastAsia" w:ascii="宋体" w:hAnsi="宋体" w:eastAsia="宋体"/>
                  <w:sz w:val="18"/>
                  <w:lang w:val="en-US" w:eastAsia="zh-CN"/>
                </w:rPr>
                <w:t>填充，</w:t>
              </w:r>
            </w:ins>
            <w:ins w:id="353" w:author="惠苗辉" w:date="2024-07-04T14:44:26Z">
              <w:r>
                <w:rPr>
                  <w:rFonts w:hint="eastAsia" w:ascii="宋体" w:hAnsi="宋体" w:eastAsia="宋体"/>
                  <w:sz w:val="18"/>
                  <w:lang w:val="en-US" w:eastAsia="zh-CN"/>
                </w:rPr>
                <w:t>三类</w:t>
              </w:r>
            </w:ins>
            <w:ins w:id="354" w:author="惠苗辉" w:date="2024-07-04T14:44:28Z">
              <w:r>
                <w:rPr>
                  <w:rFonts w:hint="eastAsia" w:ascii="宋体" w:hAnsi="宋体" w:eastAsia="宋体"/>
                  <w:sz w:val="18"/>
                  <w:lang w:val="en-US" w:eastAsia="zh-CN"/>
                </w:rPr>
                <w:t>产品</w:t>
              </w:r>
            </w:ins>
            <w:ins w:id="355" w:author="惠苗辉" w:date="2024-07-04T14:47:07Z">
              <w:r>
                <w:rPr>
                  <w:rFonts w:hint="eastAsia" w:ascii="宋体" w:hAnsi="宋体" w:eastAsia="宋体"/>
                  <w:sz w:val="18"/>
                  <w:lang w:val="en-US" w:eastAsia="zh-CN"/>
                </w:rPr>
                <w:t>不做</w:t>
              </w:r>
            </w:ins>
            <w:ins w:id="356" w:author="惠苗辉" w:date="2024-07-04T14:47:08Z">
              <w:r>
                <w:rPr>
                  <w:rFonts w:hint="eastAsia" w:ascii="宋体" w:hAnsi="宋体" w:eastAsia="宋体"/>
                  <w:sz w:val="18"/>
                  <w:lang w:val="en-US" w:eastAsia="zh-CN"/>
                </w:rPr>
                <w:t>处理</w:t>
              </w:r>
            </w:ins>
          </w:p>
        </w:tc>
      </w:tr>
      <w:tr w14:paraId="194E36E6">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427" w:hRule="atLeast"/>
          <w:jc w:val="center"/>
        </w:trPr>
        <w:tc>
          <w:tcPr>
            <w:tcW w:w="1840" w:type="dxa"/>
            <w:vAlign w:val="center"/>
          </w:tcPr>
          <w:p w14:paraId="6C98D6AC">
            <w:pPr>
              <w:rPr>
                <w:rFonts w:hint="default" w:ascii="宋体" w:hAnsi="宋体" w:eastAsia="宋体"/>
                <w:sz w:val="18"/>
                <w:lang w:val="en-US" w:eastAsia="zh-CN"/>
              </w:rPr>
            </w:pPr>
            <w:r>
              <w:rPr>
                <w:rFonts w:hint="eastAsia" w:ascii="宋体" w:hAnsi="宋体" w:eastAsia="宋体"/>
                <w:sz w:val="18"/>
                <w:lang w:val="en-US" w:eastAsia="zh-CN"/>
              </w:rPr>
              <w:t>披露范围</w:t>
            </w:r>
          </w:p>
        </w:tc>
        <w:tc>
          <w:tcPr>
            <w:tcW w:w="6486" w:type="dxa"/>
            <w:vAlign w:val="center"/>
          </w:tcPr>
          <w:p w14:paraId="37D09FC7">
            <w:pPr>
              <w:rPr>
                <w:rFonts w:hint="default" w:ascii="宋体" w:hAnsi="宋体" w:eastAsia="宋体"/>
                <w:sz w:val="18"/>
                <w:lang w:val="en-US" w:eastAsia="zh-CN"/>
              </w:rPr>
            </w:pPr>
            <w:r>
              <w:rPr>
                <w:rFonts w:hint="eastAsia" w:ascii="宋体" w:hAnsi="宋体" w:eastAsia="宋体"/>
                <w:sz w:val="18"/>
                <w:lang w:val="en-US" w:eastAsia="zh-CN"/>
              </w:rPr>
              <w:t>定向，默认为产品相关机构、产品持有人机构、白名单机构</w:t>
            </w:r>
          </w:p>
        </w:tc>
      </w:tr>
      <w:tr w14:paraId="7C6574A3">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384" w:hRule="atLeast"/>
          <w:jc w:val="center"/>
        </w:trPr>
        <w:tc>
          <w:tcPr>
            <w:tcW w:w="1840" w:type="dxa"/>
            <w:vAlign w:val="center"/>
          </w:tcPr>
          <w:p w14:paraId="55FB1A2D">
            <w:pPr>
              <w:rPr>
                <w:rFonts w:hint="default" w:ascii="宋体" w:hAnsi="宋体" w:eastAsia="宋体"/>
                <w:sz w:val="18"/>
                <w:lang w:val="en-US" w:eastAsia="zh-CN"/>
              </w:rPr>
            </w:pPr>
            <w:r>
              <w:rPr>
                <w:rFonts w:hint="eastAsia" w:ascii="宋体" w:hAnsi="宋体" w:eastAsia="宋体"/>
                <w:sz w:val="18"/>
                <w:lang w:val="en-US" w:eastAsia="zh-CN"/>
              </w:rPr>
              <w:t>披露标题</w:t>
            </w:r>
          </w:p>
        </w:tc>
        <w:tc>
          <w:tcPr>
            <w:tcW w:w="6486" w:type="dxa"/>
            <w:vAlign w:val="center"/>
          </w:tcPr>
          <w:p w14:paraId="51470581">
            <w:pPr>
              <w:rPr>
                <w:rFonts w:hint="default" w:ascii="宋体" w:hAnsi="宋体" w:eastAsia="宋体"/>
                <w:sz w:val="18"/>
                <w:lang w:val="en-US" w:eastAsia="zh-CN"/>
              </w:rPr>
            </w:pPr>
            <w:r>
              <w:rPr>
                <w:rFonts w:hint="eastAsia" w:ascii="宋体" w:hAnsi="宋体" w:eastAsia="宋体"/>
                <w:sz w:val="18"/>
                <w:lang w:val="en-US" w:eastAsia="zh-CN"/>
              </w:rPr>
              <w:t>定期披露：</w:t>
            </w:r>
            <w:r>
              <w:rPr>
                <w:rFonts w:hint="default" w:ascii="宋体" w:hAnsi="宋体" w:eastAsia="宋体"/>
                <w:sz w:val="18"/>
                <w:lang w:val="en-US" w:eastAsia="zh-CN"/>
              </w:rPr>
              <w:t>报告年度-产品全称-披露子类型-报告类型</w:t>
            </w:r>
          </w:p>
          <w:p w14:paraId="09EA0222">
            <w:pPr>
              <w:rPr>
                <w:ins w:id="357" w:author="惠苗辉" w:date="2024-07-04T14:46:01Z"/>
                <w:rFonts w:hint="eastAsia" w:ascii="宋体" w:hAnsi="宋体" w:eastAsia="宋体"/>
                <w:sz w:val="18"/>
                <w:lang w:val="en-US" w:eastAsia="zh-CN"/>
              </w:rPr>
            </w:pPr>
            <w:r>
              <w:rPr>
                <w:rFonts w:hint="eastAsia" w:ascii="宋体" w:hAnsi="宋体" w:eastAsia="宋体"/>
                <w:sz w:val="18"/>
                <w:lang w:val="en-US" w:eastAsia="zh-CN"/>
              </w:rPr>
              <w:t>临时披露：</w:t>
            </w:r>
            <w:r>
              <w:rPr>
                <w:rFonts w:hint="default" w:ascii="宋体" w:hAnsi="宋体" w:eastAsia="宋体"/>
                <w:sz w:val="18"/>
                <w:lang w:val="en-US" w:eastAsia="zh-CN"/>
              </w:rPr>
              <w:t>报告年度-产品全称-</w:t>
            </w:r>
            <w:r>
              <w:rPr>
                <w:rFonts w:hint="eastAsia" w:ascii="宋体" w:hAnsi="宋体" w:eastAsia="宋体"/>
                <w:sz w:val="18"/>
                <w:lang w:val="en-US" w:eastAsia="zh-CN"/>
              </w:rPr>
              <w:t>披露事项，其中披露事项截取披露文件名中的</w:t>
            </w:r>
          </w:p>
          <w:p w14:paraId="57F220E4">
            <w:pPr>
              <w:rPr>
                <w:rFonts w:hint="default" w:ascii="宋体" w:hAnsi="宋体" w:eastAsia="宋体"/>
                <w:sz w:val="18"/>
                <w:lang w:val="en-US" w:eastAsia="zh-CN"/>
              </w:rPr>
            </w:pPr>
            <w:ins w:id="358" w:author="惠苗辉" w:date="2024-07-04T14:46:03Z">
              <w:r>
                <w:rPr>
                  <w:rFonts w:hint="eastAsia" w:ascii="宋体" w:hAnsi="宋体" w:eastAsia="宋体"/>
                  <w:sz w:val="18"/>
                  <w:lang w:val="en-US" w:eastAsia="zh-CN"/>
                </w:rPr>
                <w:t>注</w:t>
              </w:r>
            </w:ins>
            <w:ins w:id="359" w:author="惠苗辉" w:date="2024-07-04T14:46:04Z">
              <w:r>
                <w:rPr>
                  <w:rFonts w:hint="eastAsia" w:ascii="宋体" w:hAnsi="宋体" w:eastAsia="宋体"/>
                  <w:sz w:val="18"/>
                  <w:lang w:val="en-US" w:eastAsia="zh-CN"/>
                </w:rPr>
                <w:t>：</w:t>
              </w:r>
            </w:ins>
            <w:ins w:id="360" w:author="惠苗辉" w:date="2024-07-04T14:46:43Z">
              <w:r>
                <w:rPr>
                  <w:rFonts w:hint="eastAsia" w:ascii="宋体" w:hAnsi="宋体" w:eastAsia="宋体"/>
                  <w:b w:val="0"/>
                  <w:bCs w:val="0"/>
                  <w:sz w:val="18"/>
                  <w:szCs w:val="22"/>
                  <w:lang w:val="en-US" w:eastAsia="zh-CN"/>
                </w:rPr>
                <w:t>产品终止披露</w:t>
              </w:r>
            </w:ins>
            <w:ins w:id="361" w:author="惠苗辉" w:date="2024-07-04T14:46:54Z">
              <w:r>
                <w:rPr>
                  <w:rFonts w:hint="eastAsia" w:ascii="宋体" w:hAnsi="宋体" w:eastAsia="宋体"/>
                  <w:b w:val="0"/>
                  <w:bCs w:val="0"/>
                  <w:sz w:val="18"/>
                  <w:szCs w:val="22"/>
                  <w:lang w:val="en-US" w:eastAsia="zh-CN"/>
                </w:rPr>
                <w:t>的</w:t>
              </w:r>
            </w:ins>
            <w:ins w:id="362" w:author="惠苗辉" w:date="2024-07-04T14:46:56Z">
              <w:r>
                <w:rPr>
                  <w:rFonts w:hint="eastAsia" w:ascii="宋体" w:hAnsi="宋体" w:eastAsia="宋体"/>
                  <w:b w:val="0"/>
                  <w:bCs w:val="0"/>
                  <w:sz w:val="18"/>
                  <w:szCs w:val="22"/>
                  <w:lang w:val="en-US" w:eastAsia="zh-CN"/>
                </w:rPr>
                <w:t>披露</w:t>
              </w:r>
            </w:ins>
            <w:ins w:id="363" w:author="惠苗辉" w:date="2024-07-04T14:46:57Z">
              <w:r>
                <w:rPr>
                  <w:rFonts w:hint="eastAsia" w:ascii="宋体" w:hAnsi="宋体" w:eastAsia="宋体"/>
                  <w:b w:val="0"/>
                  <w:bCs w:val="0"/>
                  <w:sz w:val="18"/>
                  <w:szCs w:val="22"/>
                  <w:lang w:val="en-US" w:eastAsia="zh-CN"/>
                </w:rPr>
                <w:t>事项</w:t>
              </w:r>
            </w:ins>
            <w:ins w:id="364" w:author="惠苗辉" w:date="2024-07-04T14:47:15Z">
              <w:r>
                <w:rPr>
                  <w:rFonts w:hint="eastAsia" w:ascii="宋体" w:hAnsi="宋体" w:eastAsia="宋体"/>
                  <w:b w:val="0"/>
                  <w:bCs w:val="0"/>
                  <w:sz w:val="18"/>
                  <w:szCs w:val="22"/>
                  <w:lang w:val="en-US" w:eastAsia="zh-CN"/>
                </w:rPr>
                <w:t>中</w:t>
              </w:r>
            </w:ins>
            <w:ins w:id="365" w:author="惠苗辉" w:date="2024-07-04T14:47:37Z">
              <w:r>
                <w:rPr>
                  <w:rFonts w:hint="eastAsia" w:ascii="宋体" w:hAnsi="宋体" w:eastAsia="宋体"/>
                  <w:sz w:val="18"/>
                  <w:lang w:val="en-US" w:eastAsia="zh-CN"/>
                </w:rPr>
                <w:t>前</w:t>
              </w:r>
            </w:ins>
            <w:ins w:id="366" w:author="惠苗辉" w:date="2024-07-04T14:47:47Z">
              <w:r>
                <w:rPr>
                  <w:rFonts w:hint="eastAsia" w:ascii="宋体" w:hAnsi="宋体" w:eastAsia="宋体"/>
                  <w:sz w:val="18"/>
                  <w:lang w:val="en-US" w:eastAsia="zh-CN"/>
                </w:rPr>
                <w:t>8</w:t>
              </w:r>
            </w:ins>
            <w:ins w:id="367" w:author="惠苗辉" w:date="2024-07-04T14:47:51Z">
              <w:r>
                <w:rPr>
                  <w:rFonts w:hint="eastAsia" w:ascii="宋体" w:hAnsi="宋体" w:eastAsia="宋体"/>
                  <w:sz w:val="18"/>
                  <w:lang w:val="en-US" w:eastAsia="zh-CN"/>
                </w:rPr>
                <w:t>位</w:t>
              </w:r>
            </w:ins>
            <w:ins w:id="368" w:author="惠苗辉" w:date="2024-07-04T14:47:37Z">
              <w:r>
                <w:rPr>
                  <w:rFonts w:hint="eastAsia" w:ascii="宋体" w:hAnsi="宋体" w:eastAsia="宋体"/>
                  <w:sz w:val="18"/>
                  <w:lang w:val="en-US" w:eastAsia="zh-CN"/>
                </w:rPr>
                <w:t>YYYYMMDD</w:t>
              </w:r>
            </w:ins>
            <w:ins w:id="369" w:author="惠苗辉" w:date="2024-07-04T14:47:59Z">
              <w:r>
                <w:rPr>
                  <w:rFonts w:hint="eastAsia" w:ascii="宋体" w:hAnsi="宋体" w:eastAsia="宋体"/>
                  <w:sz w:val="18"/>
                  <w:lang w:val="en-US" w:eastAsia="zh-CN"/>
                </w:rPr>
                <w:t>产品</w:t>
              </w:r>
            </w:ins>
            <w:ins w:id="370" w:author="惠苗辉" w:date="2024-07-04T14:48:01Z">
              <w:r>
                <w:rPr>
                  <w:rFonts w:hint="eastAsia" w:ascii="宋体" w:hAnsi="宋体" w:eastAsia="宋体"/>
                  <w:sz w:val="18"/>
                  <w:lang w:val="en-US" w:eastAsia="zh-CN"/>
                </w:rPr>
                <w:t>终止</w:t>
              </w:r>
            </w:ins>
            <w:ins w:id="371" w:author="惠苗辉" w:date="2024-07-04T14:48:02Z">
              <w:r>
                <w:rPr>
                  <w:rFonts w:hint="eastAsia" w:ascii="宋体" w:hAnsi="宋体" w:eastAsia="宋体"/>
                  <w:sz w:val="18"/>
                  <w:lang w:val="en-US" w:eastAsia="zh-CN"/>
                </w:rPr>
                <w:t>日期</w:t>
              </w:r>
            </w:ins>
            <w:ins w:id="372" w:author="惠苗辉" w:date="2024-07-04T14:48:04Z">
              <w:r>
                <w:rPr>
                  <w:rFonts w:hint="eastAsia" w:ascii="宋体" w:hAnsi="宋体" w:eastAsia="宋体"/>
                  <w:sz w:val="18"/>
                  <w:lang w:val="en-US" w:eastAsia="zh-CN"/>
                </w:rPr>
                <w:t>去除</w:t>
              </w:r>
            </w:ins>
            <w:ins w:id="373" w:author="惠苗辉" w:date="2024-07-04T14:48:05Z">
              <w:r>
                <w:rPr>
                  <w:rFonts w:hint="eastAsia" w:ascii="宋体" w:hAnsi="宋体" w:eastAsia="宋体"/>
                  <w:sz w:val="18"/>
                  <w:lang w:val="en-US" w:eastAsia="zh-CN"/>
                </w:rPr>
                <w:t>。</w:t>
              </w:r>
            </w:ins>
          </w:p>
        </w:tc>
      </w:tr>
      <w:tr w14:paraId="6D8D14F7">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456" w:hRule="atLeast"/>
          <w:jc w:val="center"/>
        </w:trPr>
        <w:tc>
          <w:tcPr>
            <w:tcW w:w="1840" w:type="dxa"/>
            <w:vAlign w:val="center"/>
          </w:tcPr>
          <w:p w14:paraId="278E79A2">
            <w:pPr>
              <w:rPr>
                <w:rFonts w:hint="default" w:ascii="宋体" w:hAnsi="宋体" w:eastAsia="宋体"/>
                <w:sz w:val="18"/>
                <w:lang w:val="en-US" w:eastAsia="zh-CN"/>
              </w:rPr>
            </w:pPr>
            <w:r>
              <w:rPr>
                <w:rFonts w:hint="eastAsia" w:ascii="宋体" w:hAnsi="宋体" w:eastAsia="宋体"/>
                <w:sz w:val="18"/>
                <w:lang w:val="en-US" w:eastAsia="zh-CN"/>
              </w:rPr>
              <w:t>披露摘要</w:t>
            </w:r>
          </w:p>
        </w:tc>
        <w:tc>
          <w:tcPr>
            <w:tcW w:w="6486" w:type="dxa"/>
            <w:vAlign w:val="center"/>
          </w:tcPr>
          <w:p w14:paraId="0D296C39">
            <w:pPr>
              <w:rPr>
                <w:rFonts w:hint="default" w:ascii="宋体" w:hAnsi="宋体" w:eastAsia="宋体"/>
                <w:sz w:val="18"/>
                <w:lang w:val="en-US" w:eastAsia="zh-CN"/>
              </w:rPr>
            </w:pPr>
            <w:r>
              <w:rPr>
                <w:rFonts w:hint="eastAsia" w:ascii="宋体" w:hAnsi="宋体" w:eastAsia="宋体"/>
                <w:sz w:val="18"/>
                <w:lang w:val="en-US" w:eastAsia="zh-CN"/>
              </w:rPr>
              <w:t>为空，不填充</w:t>
            </w:r>
          </w:p>
        </w:tc>
      </w:tr>
      <w:tr w14:paraId="4EAED071">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356" w:hRule="atLeast"/>
          <w:jc w:val="center"/>
        </w:trPr>
        <w:tc>
          <w:tcPr>
            <w:tcW w:w="1840" w:type="dxa"/>
            <w:vAlign w:val="center"/>
          </w:tcPr>
          <w:p w14:paraId="183D11B1">
            <w:pPr>
              <w:rPr>
                <w:rFonts w:hint="default" w:ascii="宋体" w:hAnsi="宋体" w:eastAsia="宋体"/>
                <w:sz w:val="18"/>
                <w:lang w:val="en-US" w:eastAsia="zh-CN"/>
              </w:rPr>
            </w:pPr>
            <w:r>
              <w:rPr>
                <w:rFonts w:hint="eastAsia" w:ascii="宋体" w:hAnsi="宋体" w:eastAsia="宋体"/>
                <w:sz w:val="18"/>
                <w:lang w:val="en-US" w:eastAsia="zh-CN"/>
              </w:rPr>
              <w:t>披露文件</w:t>
            </w:r>
          </w:p>
        </w:tc>
        <w:tc>
          <w:tcPr>
            <w:tcW w:w="6486" w:type="dxa"/>
            <w:vAlign w:val="center"/>
          </w:tcPr>
          <w:p w14:paraId="2A343220">
            <w:pPr>
              <w:rPr>
                <w:rFonts w:hint="default" w:ascii="宋体" w:hAnsi="宋体" w:eastAsia="宋体"/>
                <w:sz w:val="18"/>
                <w:highlight w:val="yellow"/>
                <w:lang w:val="en-US" w:eastAsia="zh-CN"/>
              </w:rPr>
            </w:pPr>
            <w:r>
              <w:rPr>
                <w:rFonts w:hint="eastAsia" w:ascii="宋体" w:hAnsi="宋体" w:eastAsia="宋体"/>
                <w:sz w:val="18"/>
                <w:lang w:val="en-US" w:eastAsia="zh-CN"/>
              </w:rPr>
              <w:t>关联披露文件</w:t>
            </w:r>
          </w:p>
        </w:tc>
      </w:tr>
      <w:tr w14:paraId="0B081A97">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356" w:hRule="atLeast"/>
          <w:jc w:val="center"/>
        </w:trPr>
        <w:tc>
          <w:tcPr>
            <w:tcW w:w="1840" w:type="dxa"/>
            <w:vAlign w:val="center"/>
          </w:tcPr>
          <w:p w14:paraId="27EDEBB5">
            <w:pPr>
              <w:rPr>
                <w:rFonts w:hint="default" w:ascii="宋体" w:hAnsi="宋体" w:eastAsia="宋体"/>
                <w:sz w:val="18"/>
                <w:lang w:val="en-US" w:eastAsia="zh-CN"/>
              </w:rPr>
            </w:pPr>
            <w:r>
              <w:rPr>
                <w:rFonts w:hint="eastAsia" w:ascii="宋体" w:hAnsi="宋体" w:eastAsia="宋体"/>
                <w:sz w:val="18"/>
                <w:lang w:val="en-US" w:eastAsia="zh-CN"/>
              </w:rPr>
              <w:t>说明文件</w:t>
            </w:r>
          </w:p>
        </w:tc>
        <w:tc>
          <w:tcPr>
            <w:tcW w:w="6486" w:type="dxa"/>
            <w:vAlign w:val="center"/>
          </w:tcPr>
          <w:p w14:paraId="08DA05B7">
            <w:pPr>
              <w:rPr>
                <w:rFonts w:hint="default" w:ascii="宋体" w:hAnsi="宋体" w:eastAsia="宋体"/>
                <w:sz w:val="18"/>
                <w:lang w:val="en-US" w:eastAsia="zh-CN"/>
              </w:rPr>
            </w:pPr>
            <w:r>
              <w:rPr>
                <w:rFonts w:hint="eastAsia" w:ascii="宋体" w:hAnsi="宋体" w:eastAsia="宋体"/>
                <w:sz w:val="18"/>
                <w:lang w:val="en-US" w:eastAsia="zh-CN"/>
              </w:rPr>
              <w:t>为空，不填充</w:t>
            </w:r>
          </w:p>
        </w:tc>
      </w:tr>
      <w:tr w14:paraId="1FA6B9B7">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356" w:hRule="atLeast"/>
          <w:jc w:val="center"/>
        </w:trPr>
        <w:tc>
          <w:tcPr>
            <w:tcW w:w="1840" w:type="dxa"/>
            <w:vAlign w:val="center"/>
          </w:tcPr>
          <w:p w14:paraId="4FD86CA2">
            <w:pPr>
              <w:rPr>
                <w:rFonts w:hint="default" w:ascii="宋体" w:hAnsi="宋体" w:eastAsia="宋体"/>
                <w:sz w:val="18"/>
                <w:lang w:val="en-US" w:eastAsia="zh-CN"/>
              </w:rPr>
            </w:pPr>
            <w:r>
              <w:rPr>
                <w:rFonts w:hint="eastAsia" w:ascii="宋体" w:hAnsi="宋体" w:eastAsia="宋体"/>
                <w:sz w:val="18"/>
                <w:lang w:val="en-US" w:eastAsia="zh-CN"/>
              </w:rPr>
              <w:t>披露义务声明</w:t>
            </w:r>
          </w:p>
        </w:tc>
        <w:tc>
          <w:tcPr>
            <w:tcW w:w="6486" w:type="dxa"/>
            <w:vAlign w:val="center"/>
          </w:tcPr>
          <w:p w14:paraId="0B8404E6">
            <w:pPr>
              <w:rPr>
                <w:rFonts w:hint="default" w:ascii="宋体" w:hAnsi="宋体" w:eastAsia="宋体"/>
                <w:sz w:val="18"/>
                <w:lang w:val="en-US" w:eastAsia="zh-CN"/>
              </w:rPr>
            </w:pPr>
            <w:r>
              <w:rPr>
                <w:rFonts w:hint="eastAsia" w:ascii="宋体" w:hAnsi="宋体" w:eastAsia="宋体"/>
                <w:sz w:val="18"/>
                <w:lang w:val="en-US" w:eastAsia="zh-CN"/>
              </w:rPr>
              <w:t>勾选，均展示</w:t>
            </w:r>
          </w:p>
        </w:tc>
      </w:tr>
      <w:tr w14:paraId="1C7188F5">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90" w:hRule="atLeast"/>
          <w:jc w:val="center"/>
        </w:trPr>
        <w:tc>
          <w:tcPr>
            <w:tcW w:w="1840" w:type="dxa"/>
            <w:vAlign w:val="center"/>
          </w:tcPr>
          <w:p w14:paraId="35905C15">
            <w:pPr>
              <w:rPr>
                <w:rFonts w:hint="default" w:ascii="宋体" w:hAnsi="宋体" w:eastAsia="宋体"/>
                <w:sz w:val="18"/>
                <w:lang w:val="en-US" w:eastAsia="zh-CN"/>
              </w:rPr>
            </w:pPr>
            <w:r>
              <w:rPr>
                <w:rFonts w:hint="eastAsia" w:ascii="宋体" w:hAnsi="宋体" w:eastAsia="宋体"/>
                <w:sz w:val="18"/>
                <w:lang w:val="en-US" w:eastAsia="zh-CN"/>
              </w:rPr>
              <w:t>操作类型</w:t>
            </w:r>
          </w:p>
        </w:tc>
        <w:tc>
          <w:tcPr>
            <w:tcW w:w="6486" w:type="dxa"/>
            <w:vAlign w:val="center"/>
          </w:tcPr>
          <w:p w14:paraId="10728402">
            <w:pPr>
              <w:rPr>
                <w:rFonts w:hint="default" w:ascii="宋体" w:hAnsi="宋体" w:eastAsia="宋体"/>
                <w:sz w:val="18"/>
                <w:lang w:val="en-US" w:eastAsia="zh-CN"/>
              </w:rPr>
            </w:pPr>
            <w:r>
              <w:rPr>
                <w:rFonts w:hint="eastAsia" w:ascii="宋体" w:hAnsi="宋体" w:eastAsia="宋体"/>
                <w:sz w:val="18"/>
                <w:lang w:val="en-US" w:eastAsia="zh-CN"/>
              </w:rPr>
              <w:t>新增</w:t>
            </w:r>
          </w:p>
        </w:tc>
      </w:tr>
      <w:tr w14:paraId="2CC313FF">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900" w:hRule="atLeast"/>
          <w:jc w:val="center"/>
        </w:trPr>
        <w:tc>
          <w:tcPr>
            <w:tcW w:w="1840" w:type="dxa"/>
            <w:vAlign w:val="center"/>
          </w:tcPr>
          <w:p w14:paraId="19407AB1">
            <w:pPr>
              <w:rPr>
                <w:rFonts w:hint="eastAsia" w:ascii="宋体" w:hAnsi="宋体" w:eastAsia="宋体"/>
                <w:sz w:val="18"/>
                <w:lang w:val="en-US" w:eastAsia="zh-CN"/>
              </w:rPr>
            </w:pPr>
            <w:r>
              <w:rPr>
                <w:rFonts w:hint="eastAsia" w:ascii="宋体" w:hAnsi="宋体" w:eastAsia="宋体"/>
                <w:sz w:val="18"/>
                <w:lang w:val="en-US" w:eastAsia="zh-CN"/>
              </w:rPr>
              <w:t>录入人</w:t>
            </w:r>
          </w:p>
          <w:p w14:paraId="51B769FF">
            <w:pPr>
              <w:rPr>
                <w:rFonts w:hint="eastAsia" w:ascii="宋体" w:hAnsi="宋体" w:eastAsia="宋体"/>
                <w:sz w:val="18"/>
                <w:lang w:val="en-US" w:eastAsia="zh-CN"/>
              </w:rPr>
            </w:pPr>
            <w:r>
              <w:rPr>
                <w:rFonts w:hint="eastAsia" w:ascii="宋体" w:hAnsi="宋体" w:eastAsia="宋体"/>
                <w:sz w:val="18"/>
                <w:lang w:val="en-US" w:eastAsia="zh-CN"/>
              </w:rPr>
              <w:t>提交复核日期</w:t>
            </w:r>
          </w:p>
          <w:p w14:paraId="44120F36">
            <w:pPr>
              <w:rPr>
                <w:rFonts w:hint="eastAsia" w:ascii="宋体" w:hAnsi="宋体" w:eastAsia="宋体"/>
                <w:sz w:val="18"/>
                <w:lang w:val="en-US" w:eastAsia="zh-CN"/>
              </w:rPr>
            </w:pPr>
            <w:r>
              <w:rPr>
                <w:rFonts w:hint="eastAsia" w:ascii="宋体" w:hAnsi="宋体" w:eastAsia="宋体"/>
                <w:sz w:val="18"/>
                <w:lang w:val="en-US" w:eastAsia="zh-CN"/>
              </w:rPr>
              <w:t>提交复核时间</w:t>
            </w:r>
          </w:p>
          <w:p w14:paraId="050CB904">
            <w:pPr>
              <w:rPr>
                <w:rFonts w:hint="eastAsia" w:ascii="宋体" w:hAnsi="宋体" w:eastAsia="宋体"/>
                <w:sz w:val="18"/>
                <w:lang w:val="en-US" w:eastAsia="zh-CN"/>
              </w:rPr>
            </w:pPr>
            <w:r>
              <w:rPr>
                <w:rFonts w:hint="eastAsia" w:ascii="宋体" w:hAnsi="宋体" w:eastAsia="宋体"/>
                <w:sz w:val="18"/>
                <w:lang w:val="en-US" w:eastAsia="zh-CN"/>
              </w:rPr>
              <w:t>复核人</w:t>
            </w:r>
          </w:p>
          <w:p w14:paraId="39CA7082">
            <w:pPr>
              <w:rPr>
                <w:rFonts w:hint="eastAsia" w:ascii="宋体" w:hAnsi="宋体" w:eastAsia="宋体"/>
                <w:sz w:val="18"/>
                <w:lang w:val="en-US" w:eastAsia="zh-CN"/>
              </w:rPr>
            </w:pPr>
            <w:r>
              <w:rPr>
                <w:rFonts w:hint="eastAsia" w:ascii="宋体" w:hAnsi="宋体" w:eastAsia="宋体"/>
                <w:sz w:val="18"/>
                <w:lang w:val="en-US" w:eastAsia="zh-CN"/>
              </w:rPr>
              <w:t>复核日期</w:t>
            </w:r>
          </w:p>
          <w:p w14:paraId="3FA56778">
            <w:pPr>
              <w:rPr>
                <w:rFonts w:hint="default" w:ascii="宋体" w:hAnsi="宋体" w:eastAsia="宋体"/>
                <w:sz w:val="18"/>
                <w:lang w:val="en-US" w:eastAsia="zh-CN"/>
              </w:rPr>
            </w:pPr>
            <w:r>
              <w:rPr>
                <w:rFonts w:hint="eastAsia" w:ascii="宋体" w:hAnsi="宋体" w:eastAsia="宋体"/>
                <w:sz w:val="18"/>
                <w:lang w:val="en-US" w:eastAsia="zh-CN"/>
              </w:rPr>
              <w:t>复核时间</w:t>
            </w:r>
          </w:p>
        </w:tc>
        <w:tc>
          <w:tcPr>
            <w:tcW w:w="6486" w:type="dxa"/>
            <w:vAlign w:val="center"/>
          </w:tcPr>
          <w:p w14:paraId="5EFFFA28">
            <w:pPr>
              <w:rPr>
                <w:rFonts w:hint="default" w:ascii="宋体" w:hAnsi="宋体" w:eastAsia="宋体"/>
                <w:sz w:val="18"/>
                <w:lang w:val="en-US" w:eastAsia="zh-CN"/>
              </w:rPr>
            </w:pPr>
            <w:r>
              <w:rPr>
                <w:rFonts w:hint="eastAsia" w:ascii="宋体" w:hAnsi="宋体" w:eastAsia="宋体"/>
                <w:sz w:val="18"/>
                <w:lang w:val="en-US" w:eastAsia="zh-CN"/>
              </w:rPr>
              <w:t>为空，不填充</w:t>
            </w:r>
          </w:p>
        </w:tc>
      </w:tr>
      <w:tr w14:paraId="272EABD0">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900" w:hRule="atLeast"/>
          <w:jc w:val="center"/>
        </w:trPr>
        <w:tc>
          <w:tcPr>
            <w:tcW w:w="1840" w:type="dxa"/>
            <w:vAlign w:val="center"/>
          </w:tcPr>
          <w:p w14:paraId="3A000E9F">
            <w:pPr>
              <w:rPr>
                <w:rFonts w:hint="eastAsia" w:ascii="宋体" w:hAnsi="宋体" w:eastAsia="宋体"/>
                <w:sz w:val="18"/>
                <w:lang w:val="en-US" w:eastAsia="zh-CN"/>
              </w:rPr>
            </w:pPr>
            <w:r>
              <w:rPr>
                <w:rFonts w:hint="eastAsia" w:ascii="宋体" w:hAnsi="宋体" w:eastAsia="宋体"/>
                <w:sz w:val="18"/>
                <w:lang w:val="en-US" w:eastAsia="zh-CN"/>
              </w:rPr>
              <w:t>提交类型</w:t>
            </w:r>
          </w:p>
          <w:p w14:paraId="09E36F00">
            <w:pPr>
              <w:rPr>
                <w:rFonts w:hint="eastAsia" w:ascii="宋体" w:hAnsi="宋体" w:eastAsia="宋体"/>
                <w:sz w:val="18"/>
                <w:lang w:val="en-US" w:eastAsia="zh-CN"/>
              </w:rPr>
            </w:pPr>
            <w:r>
              <w:rPr>
                <w:rFonts w:hint="eastAsia" w:ascii="宋体" w:hAnsi="宋体" w:eastAsia="宋体"/>
                <w:sz w:val="18"/>
                <w:lang w:val="en-US" w:eastAsia="zh-CN"/>
              </w:rPr>
              <w:t>操作类型</w:t>
            </w:r>
          </w:p>
          <w:p w14:paraId="72FD4104">
            <w:pPr>
              <w:rPr>
                <w:rFonts w:hint="eastAsia" w:ascii="宋体" w:hAnsi="宋体" w:eastAsia="宋体"/>
                <w:sz w:val="18"/>
                <w:lang w:val="en-US" w:eastAsia="zh-CN"/>
              </w:rPr>
            </w:pPr>
            <w:r>
              <w:rPr>
                <w:rFonts w:hint="eastAsia" w:ascii="宋体" w:hAnsi="宋体" w:eastAsia="宋体"/>
                <w:sz w:val="18"/>
                <w:lang w:val="en-US" w:eastAsia="zh-CN"/>
              </w:rPr>
              <w:t>操作结果</w:t>
            </w:r>
          </w:p>
          <w:p w14:paraId="051CB803">
            <w:pPr>
              <w:rPr>
                <w:rFonts w:hint="eastAsia" w:ascii="宋体" w:hAnsi="宋体" w:eastAsia="宋体"/>
                <w:sz w:val="18"/>
                <w:lang w:val="en-US" w:eastAsia="zh-CN"/>
              </w:rPr>
            </w:pPr>
            <w:r>
              <w:rPr>
                <w:rFonts w:hint="eastAsia" w:ascii="宋体" w:hAnsi="宋体" w:eastAsia="宋体"/>
                <w:sz w:val="18"/>
                <w:lang w:val="en-US" w:eastAsia="zh-CN"/>
              </w:rPr>
              <w:t>操作人</w:t>
            </w:r>
          </w:p>
          <w:p w14:paraId="61ECF445">
            <w:pPr>
              <w:rPr>
                <w:rFonts w:hint="eastAsia" w:ascii="宋体" w:hAnsi="宋体" w:eastAsia="宋体"/>
                <w:sz w:val="18"/>
                <w:lang w:val="en-US" w:eastAsia="zh-CN"/>
              </w:rPr>
            </w:pPr>
            <w:r>
              <w:rPr>
                <w:rFonts w:hint="eastAsia" w:ascii="宋体" w:hAnsi="宋体" w:eastAsia="宋体"/>
                <w:sz w:val="18"/>
                <w:lang w:val="en-US" w:eastAsia="zh-CN"/>
              </w:rPr>
              <w:t>操作日期</w:t>
            </w:r>
          </w:p>
          <w:p w14:paraId="24A84911">
            <w:pPr>
              <w:rPr>
                <w:rFonts w:hint="eastAsia" w:ascii="宋体" w:hAnsi="宋体" w:eastAsia="宋体"/>
                <w:sz w:val="18"/>
                <w:lang w:val="en-US" w:eastAsia="zh-CN"/>
              </w:rPr>
            </w:pPr>
            <w:r>
              <w:rPr>
                <w:rFonts w:hint="eastAsia" w:ascii="宋体" w:hAnsi="宋体" w:eastAsia="宋体"/>
                <w:sz w:val="18"/>
                <w:lang w:val="en-US" w:eastAsia="zh-CN"/>
              </w:rPr>
              <w:t>操作时间</w:t>
            </w:r>
          </w:p>
          <w:p w14:paraId="33E5D396">
            <w:pPr>
              <w:rPr>
                <w:rFonts w:hint="eastAsia" w:ascii="宋体" w:hAnsi="宋体" w:eastAsia="宋体"/>
                <w:sz w:val="18"/>
                <w:lang w:val="en-US" w:eastAsia="zh-CN"/>
              </w:rPr>
            </w:pPr>
            <w:r>
              <w:rPr>
                <w:rFonts w:hint="eastAsia" w:ascii="宋体" w:hAnsi="宋体" w:eastAsia="宋体"/>
                <w:sz w:val="18"/>
                <w:lang w:val="en-US" w:eastAsia="zh-CN"/>
              </w:rPr>
              <w:t>日志类型</w:t>
            </w:r>
          </w:p>
          <w:p w14:paraId="0DD99EB2">
            <w:pPr>
              <w:rPr>
                <w:rFonts w:hint="default" w:ascii="宋体" w:hAnsi="宋体" w:eastAsia="宋体"/>
                <w:sz w:val="18"/>
                <w:lang w:val="en-US" w:eastAsia="zh-CN"/>
              </w:rPr>
            </w:pPr>
            <w:r>
              <w:rPr>
                <w:rFonts w:hint="eastAsia" w:ascii="宋体" w:hAnsi="宋体" w:eastAsia="宋体"/>
                <w:sz w:val="18"/>
                <w:lang w:val="en-US" w:eastAsia="zh-CN"/>
              </w:rPr>
              <w:t>操作机构</w:t>
            </w:r>
          </w:p>
        </w:tc>
        <w:tc>
          <w:tcPr>
            <w:tcW w:w="6486" w:type="dxa"/>
            <w:vAlign w:val="center"/>
          </w:tcPr>
          <w:p w14:paraId="04843B9F">
            <w:pPr>
              <w:rPr>
                <w:rFonts w:hint="eastAsia" w:ascii="宋体" w:hAnsi="宋体" w:eastAsia="宋体"/>
                <w:sz w:val="18"/>
                <w:lang w:val="en-US" w:eastAsia="zh-CN"/>
              </w:rPr>
            </w:pPr>
            <w:r>
              <w:rPr>
                <w:rFonts w:hint="eastAsia" w:ascii="宋体" w:hAnsi="宋体" w:eastAsia="宋体"/>
                <w:sz w:val="18"/>
                <w:lang w:val="en-US" w:eastAsia="zh-CN"/>
              </w:rPr>
              <w:t>为空，不填充，</w:t>
            </w:r>
          </w:p>
          <w:p w14:paraId="5CF25E64">
            <w:pPr>
              <w:rPr>
                <w:rFonts w:hint="default" w:ascii="宋体" w:hAnsi="宋体" w:eastAsia="宋体"/>
                <w:sz w:val="18"/>
                <w:lang w:val="en-US" w:eastAsia="zh-CN"/>
              </w:rPr>
            </w:pPr>
            <w:r>
              <w:rPr>
                <w:rFonts w:hint="eastAsia" w:ascii="宋体" w:hAnsi="宋体" w:eastAsia="宋体"/>
                <w:sz w:val="18"/>
                <w:lang w:val="en-US" w:eastAsia="zh-CN"/>
              </w:rPr>
              <w:t>披露操作历史查询和披露业务日志查询页面相关要素</w:t>
            </w:r>
          </w:p>
        </w:tc>
      </w:tr>
      <w:tr w14:paraId="0FB2CB4E">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700" w:hRule="atLeast"/>
          <w:jc w:val="center"/>
        </w:trPr>
        <w:tc>
          <w:tcPr>
            <w:tcW w:w="1840" w:type="dxa"/>
            <w:vAlign w:val="center"/>
          </w:tcPr>
          <w:p w14:paraId="70F5D8B4">
            <w:pPr>
              <w:rPr>
                <w:rFonts w:hint="default" w:ascii="宋体" w:hAnsi="宋体" w:eastAsia="宋体"/>
                <w:sz w:val="18"/>
                <w:lang w:val="en-US" w:eastAsia="zh-CN"/>
              </w:rPr>
            </w:pPr>
            <w:r>
              <w:rPr>
                <w:rFonts w:hint="eastAsia" w:ascii="宋体" w:hAnsi="宋体" w:eastAsia="宋体"/>
                <w:sz w:val="18"/>
                <w:lang w:val="en-US" w:eastAsia="zh-CN"/>
              </w:rPr>
              <w:t>发布方式</w:t>
            </w:r>
          </w:p>
        </w:tc>
        <w:tc>
          <w:tcPr>
            <w:tcW w:w="6486" w:type="dxa"/>
            <w:vAlign w:val="center"/>
          </w:tcPr>
          <w:p w14:paraId="7D91AA0C">
            <w:pPr>
              <w:rPr>
                <w:rFonts w:hint="default" w:ascii="宋体" w:hAnsi="宋体" w:eastAsia="宋体"/>
                <w:sz w:val="18"/>
                <w:lang w:val="en-US" w:eastAsia="zh-CN"/>
              </w:rPr>
            </w:pPr>
            <w:r>
              <w:rPr>
                <w:rFonts w:hint="eastAsia" w:ascii="宋体" w:hAnsi="宋体" w:eastAsia="宋体"/>
                <w:sz w:val="18"/>
                <w:lang w:val="en-US" w:eastAsia="zh-CN"/>
              </w:rPr>
              <w:t>接口发布、手工发布，接口发布的打标签</w:t>
            </w:r>
          </w:p>
          <w:p w14:paraId="66605516">
            <w:pPr>
              <w:rPr>
                <w:rFonts w:hint="default" w:ascii="宋体" w:hAnsi="宋体" w:eastAsia="宋体"/>
                <w:sz w:val="18"/>
                <w:lang w:val="en-US" w:eastAsia="zh-CN"/>
              </w:rPr>
            </w:pPr>
            <w:r>
              <w:rPr>
                <w:rFonts w:hint="eastAsia" w:ascii="宋体" w:hAnsi="宋体" w:eastAsia="宋体"/>
                <w:sz w:val="18"/>
                <w:lang w:val="en-US" w:eastAsia="zh-CN"/>
              </w:rPr>
              <w:t>各相关页面新增展示，提供查询条件</w:t>
            </w:r>
          </w:p>
        </w:tc>
      </w:tr>
    </w:tbl>
    <w:p w14:paraId="0E0C2B82">
      <w:pPr>
        <w:pStyle w:val="2"/>
        <w:ind w:firstLine="640"/>
        <w:rPr>
          <w:rFonts w:hint="eastAsia" w:eastAsia="黑体" w:asciiTheme="minorAscii" w:hAnsiTheme="minorAscii" w:cstheme="minorBidi"/>
          <w:b w:val="0"/>
          <w:bCs w:val="0"/>
          <w:sz w:val="32"/>
          <w:szCs w:val="22"/>
          <w:lang w:val="en-US" w:eastAsia="zh-CN"/>
        </w:rPr>
      </w:pPr>
      <w:ins w:id="374" w:author="惠苗辉" w:date="2024-07-04T13:39:33Z">
        <w:r>
          <w:rPr>
            <w:rFonts w:hint="eastAsia" w:cstheme="minorBidi"/>
            <w:b w:val="0"/>
            <w:bCs w:val="0"/>
            <w:sz w:val="32"/>
            <w:szCs w:val="22"/>
            <w:lang w:val="en-US" w:eastAsia="zh-CN"/>
          </w:rPr>
          <w:t>三</w:t>
        </w:r>
      </w:ins>
      <w:ins w:id="375" w:author="惠苗辉" w:date="2024-07-04T13:39:34Z">
        <w:r>
          <w:rPr>
            <w:rFonts w:hint="eastAsia" w:cstheme="minorBidi"/>
            <w:b w:val="0"/>
            <w:bCs w:val="0"/>
            <w:sz w:val="32"/>
            <w:szCs w:val="22"/>
            <w:lang w:val="en-US" w:eastAsia="zh-CN"/>
          </w:rPr>
          <w:t>、</w:t>
        </w:r>
      </w:ins>
      <w:r>
        <w:rPr>
          <w:rFonts w:hint="eastAsia" w:eastAsia="黑体" w:asciiTheme="minorAscii" w:hAnsiTheme="minorAscii" w:cstheme="minorBidi"/>
          <w:b w:val="0"/>
          <w:bCs w:val="0"/>
          <w:sz w:val="32"/>
          <w:szCs w:val="22"/>
          <w:lang w:val="en-US" w:eastAsia="zh-CN"/>
        </w:rPr>
        <w:t>信披发布结果对账接口下发</w:t>
      </w:r>
    </w:p>
    <w:p w14:paraId="69FE4E7C">
      <w:pPr>
        <w:pStyle w:val="17"/>
        <w:spacing w:line="440" w:lineRule="exact"/>
        <w:ind w:firstLine="420"/>
        <w:rPr>
          <w:rFonts w:hint="eastAsia" w:ascii="仿宋" w:hAnsi="仿宋" w:eastAsia="仿宋" w:cs="Times New Roman"/>
          <w:b w:val="0"/>
          <w:bCs w:val="0"/>
          <w:sz w:val="32"/>
          <w:szCs w:val="32"/>
          <w:lang w:val="en-US" w:eastAsia="zh-CN"/>
        </w:rPr>
      </w:pPr>
      <w:r>
        <w:rPr>
          <w:rFonts w:hint="eastAsia" w:ascii="仿宋" w:hAnsi="仿宋" w:eastAsia="仿宋" w:cs="Times New Roman"/>
          <w:b w:val="0"/>
          <w:bCs w:val="0"/>
          <w:sz w:val="32"/>
          <w:szCs w:val="32"/>
          <w:lang w:val="en-US" w:eastAsia="zh-CN"/>
        </w:rPr>
        <w:t>数据交互平台于每日凌晨1点将前一日接口方式发布成功的信息披露以数据文件方式下发给机构，供机构对账使用。</w:t>
      </w:r>
    </w:p>
    <w:p w14:paraId="72D25544">
      <w:pPr>
        <w:pStyle w:val="17"/>
        <w:spacing w:line="440" w:lineRule="exact"/>
        <w:ind w:firstLine="420"/>
        <w:rPr>
          <w:rFonts w:hint="default" w:ascii="仿宋" w:hAnsi="仿宋" w:eastAsiaTheme="minorEastAsia"/>
          <w:b w:val="0"/>
          <w:bCs w:val="0"/>
          <w:sz w:val="32"/>
          <w:szCs w:val="32"/>
          <w:lang w:val="en-US" w:eastAsia="zh-CN"/>
        </w:rPr>
      </w:pPr>
      <w:bookmarkStart w:id="0" w:name="OLE_LINK5"/>
      <w:r>
        <w:rPr>
          <w:rFonts w:hint="eastAsia" w:ascii="仿宋" w:hAnsi="仿宋" w:eastAsia="仿宋" w:cs="Times New Roman"/>
          <w:b w:val="0"/>
          <w:bCs w:val="0"/>
          <w:sz w:val="32"/>
          <w:szCs w:val="32"/>
          <w:lang w:val="en-US" w:eastAsia="zh-CN"/>
        </w:rPr>
        <w:t>文件名称：006_XXXXXXXXXXXX_???_OK.TXT</w:t>
      </w:r>
      <w:bookmarkEnd w:id="0"/>
      <w:r>
        <w:rPr>
          <w:rFonts w:hint="eastAsia" w:ascii="仿宋" w:hAnsi="仿宋" w:eastAsia="仿宋" w:cs="Times New Roman"/>
          <w:b w:val="0"/>
          <w:bCs w:val="0"/>
          <w:sz w:val="32"/>
          <w:szCs w:val="32"/>
          <w:lang w:val="en-US" w:eastAsia="zh-CN"/>
        </w:rPr>
        <w:t>，其中“XXXXXXXXXXXX”为参与人12位用户编号，“???”为3位顺序码。下发内容如下：</w:t>
      </w:r>
    </w:p>
    <w:tbl>
      <w:tblPr>
        <w:tblStyle w:val="8"/>
        <w:tblW w:w="48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2"/>
        <w:gridCol w:w="2899"/>
      </w:tblGrid>
      <w:tr w14:paraId="679C4D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exact"/>
          <w:tblHeader/>
          <w:jc w:val="center"/>
        </w:trPr>
        <w:tc>
          <w:tcPr>
            <w:tcW w:w="1922" w:type="dxa"/>
            <w:tcBorders>
              <w:top w:val="single" w:color="auto" w:sz="12" w:space="0"/>
              <w:left w:val="single" w:color="auto" w:sz="12" w:space="0"/>
            </w:tcBorders>
            <w:shd w:val="clear" w:color="auto" w:fill="D7D7D7" w:themeFill="background1" w:themeFillShade="D8"/>
            <w:vAlign w:val="center"/>
          </w:tcPr>
          <w:p w14:paraId="34D4644F">
            <w:pPr>
              <w:autoSpaceDE w:val="0"/>
              <w:autoSpaceDN w:val="0"/>
              <w:adjustRightInd w:val="0"/>
              <w:snapToGrid w:val="0"/>
              <w:jc w:val="center"/>
              <w:rPr>
                <w:rFonts w:ascii="宋体" w:hAnsi="宋体" w:eastAsia="宋体"/>
                <w:b/>
                <w:bCs/>
                <w:sz w:val="18"/>
                <w:szCs w:val="18"/>
              </w:rPr>
            </w:pPr>
            <w:r>
              <w:rPr>
                <w:rFonts w:ascii="宋体" w:hAnsi="宋体" w:eastAsia="宋体"/>
                <w:b/>
                <w:bCs/>
                <w:sz w:val="18"/>
                <w:szCs w:val="18"/>
              </w:rPr>
              <w:t>ID</w:t>
            </w:r>
          </w:p>
        </w:tc>
        <w:tc>
          <w:tcPr>
            <w:tcW w:w="2899" w:type="dxa"/>
            <w:tcBorders>
              <w:top w:val="single" w:color="auto" w:sz="12" w:space="0"/>
            </w:tcBorders>
            <w:shd w:val="clear" w:color="auto" w:fill="D7D7D7" w:themeFill="background1" w:themeFillShade="D8"/>
            <w:vAlign w:val="center"/>
          </w:tcPr>
          <w:p w14:paraId="3A54D165">
            <w:pPr>
              <w:snapToGrid w:val="0"/>
              <w:jc w:val="center"/>
              <w:rPr>
                <w:rFonts w:ascii="宋体" w:hAnsi="宋体" w:eastAsia="宋体"/>
                <w:b/>
                <w:bCs/>
                <w:sz w:val="18"/>
                <w:szCs w:val="18"/>
              </w:rPr>
            </w:pPr>
            <w:r>
              <w:rPr>
                <w:rFonts w:hint="eastAsia" w:ascii="宋体" w:hAnsi="宋体" w:eastAsia="宋体"/>
                <w:b/>
                <w:bCs/>
                <w:sz w:val="18"/>
                <w:szCs w:val="18"/>
              </w:rPr>
              <w:t>数据项中文名称</w:t>
            </w:r>
          </w:p>
        </w:tc>
      </w:tr>
      <w:tr w14:paraId="2E4EAA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exact"/>
          <w:jc w:val="center"/>
        </w:trPr>
        <w:tc>
          <w:tcPr>
            <w:tcW w:w="1922" w:type="dxa"/>
            <w:tcBorders>
              <w:left w:val="single" w:color="auto" w:sz="12" w:space="0"/>
            </w:tcBorders>
            <w:vAlign w:val="center"/>
          </w:tcPr>
          <w:p w14:paraId="03A83249">
            <w:pPr>
              <w:autoSpaceDE w:val="0"/>
              <w:autoSpaceDN w:val="0"/>
              <w:adjustRightInd w:val="0"/>
              <w:snapToGrid w:val="0"/>
              <w:jc w:val="center"/>
              <w:rPr>
                <w:rFonts w:ascii="宋体" w:hAnsi="宋体" w:eastAsia="宋体"/>
                <w:sz w:val="18"/>
                <w:szCs w:val="18"/>
              </w:rPr>
            </w:pPr>
            <w:r>
              <w:rPr>
                <w:rFonts w:ascii="宋体" w:hAnsi="宋体" w:eastAsia="宋体"/>
                <w:sz w:val="18"/>
                <w:szCs w:val="18"/>
              </w:rPr>
              <w:t>1</w:t>
            </w:r>
          </w:p>
        </w:tc>
        <w:tc>
          <w:tcPr>
            <w:tcW w:w="2899" w:type="dxa"/>
            <w:vAlign w:val="center"/>
          </w:tcPr>
          <w:p w14:paraId="0090BE16">
            <w:pPr>
              <w:snapToGrid w:val="0"/>
              <w:rPr>
                <w:rFonts w:hint="eastAsia" w:ascii="宋体" w:hAnsi="宋体" w:eastAsia="宋体"/>
                <w:bCs w:val="0"/>
                <w:sz w:val="18"/>
                <w:szCs w:val="18"/>
                <w:lang w:eastAsia="zh-CN"/>
              </w:rPr>
            </w:pPr>
            <w:r>
              <w:rPr>
                <w:rFonts w:hint="eastAsia" w:ascii="宋体" w:hAnsi="宋体" w:eastAsia="宋体"/>
                <w:sz w:val="18"/>
                <w:lang w:val="en-US" w:eastAsia="zh-CN"/>
              </w:rPr>
              <w:t>披露编号</w:t>
            </w:r>
          </w:p>
        </w:tc>
      </w:tr>
      <w:tr w14:paraId="5273FD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exact"/>
          <w:jc w:val="center"/>
        </w:trPr>
        <w:tc>
          <w:tcPr>
            <w:tcW w:w="1922" w:type="dxa"/>
            <w:tcBorders>
              <w:left w:val="single" w:color="auto" w:sz="12" w:space="0"/>
            </w:tcBorders>
            <w:vAlign w:val="center"/>
          </w:tcPr>
          <w:p w14:paraId="5B923EAF">
            <w:pPr>
              <w:autoSpaceDE w:val="0"/>
              <w:autoSpaceDN w:val="0"/>
              <w:adjustRightInd w:val="0"/>
              <w:snapToGrid w:val="0"/>
              <w:jc w:val="center"/>
              <w:rPr>
                <w:rFonts w:hint="eastAsia" w:ascii="宋体" w:hAnsi="宋体" w:eastAsia="宋体"/>
                <w:sz w:val="18"/>
                <w:szCs w:val="18"/>
                <w:lang w:val="en-US" w:eastAsia="zh-CN"/>
              </w:rPr>
            </w:pPr>
            <w:r>
              <w:rPr>
                <w:rFonts w:hint="eastAsia" w:ascii="宋体" w:hAnsi="宋体" w:eastAsia="宋体"/>
                <w:sz w:val="18"/>
                <w:szCs w:val="18"/>
                <w:lang w:val="en-US" w:eastAsia="zh-CN"/>
              </w:rPr>
              <w:t>2</w:t>
            </w:r>
          </w:p>
        </w:tc>
        <w:tc>
          <w:tcPr>
            <w:tcW w:w="2899" w:type="dxa"/>
            <w:vAlign w:val="center"/>
          </w:tcPr>
          <w:p w14:paraId="6DFB41C0">
            <w:pPr>
              <w:rPr>
                <w:rFonts w:hint="eastAsia" w:ascii="宋体" w:hAnsi="宋体" w:eastAsia="宋体"/>
                <w:sz w:val="18"/>
                <w:lang w:val="en-US" w:eastAsia="zh-CN"/>
              </w:rPr>
            </w:pPr>
            <w:r>
              <w:rPr>
                <w:rFonts w:hint="eastAsia" w:ascii="宋体" w:hAnsi="宋体" w:eastAsia="宋体"/>
                <w:sz w:val="18"/>
                <w:lang w:val="en-US" w:eastAsia="zh-CN"/>
              </w:rPr>
              <w:t>披露标题</w:t>
            </w:r>
          </w:p>
        </w:tc>
      </w:tr>
      <w:tr w14:paraId="294D65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exact"/>
          <w:jc w:val="center"/>
        </w:trPr>
        <w:tc>
          <w:tcPr>
            <w:tcW w:w="1922" w:type="dxa"/>
            <w:tcBorders>
              <w:left w:val="single" w:color="auto" w:sz="12" w:space="0"/>
            </w:tcBorders>
            <w:vAlign w:val="center"/>
          </w:tcPr>
          <w:p w14:paraId="4AEFE0A4">
            <w:pPr>
              <w:autoSpaceDE w:val="0"/>
              <w:autoSpaceDN w:val="0"/>
              <w:adjustRightInd w:val="0"/>
              <w:snapToGrid w:val="0"/>
              <w:jc w:val="center"/>
              <w:rPr>
                <w:rFonts w:hint="eastAsia" w:ascii="宋体" w:hAnsi="宋体" w:eastAsia="宋体"/>
                <w:sz w:val="18"/>
                <w:szCs w:val="18"/>
                <w:lang w:eastAsia="zh-CN"/>
              </w:rPr>
            </w:pPr>
            <w:r>
              <w:rPr>
                <w:rFonts w:hint="eastAsia" w:ascii="宋体" w:hAnsi="宋体" w:eastAsia="宋体"/>
                <w:sz w:val="18"/>
                <w:szCs w:val="18"/>
                <w:lang w:val="en-US" w:eastAsia="zh-CN"/>
              </w:rPr>
              <w:t>3</w:t>
            </w:r>
          </w:p>
        </w:tc>
        <w:tc>
          <w:tcPr>
            <w:tcW w:w="2899" w:type="dxa"/>
            <w:vAlign w:val="center"/>
          </w:tcPr>
          <w:p w14:paraId="36BD38F2">
            <w:pPr>
              <w:rPr>
                <w:rFonts w:hint="default" w:ascii="宋体" w:hAnsi="宋体" w:eastAsia="宋体"/>
                <w:sz w:val="18"/>
                <w:szCs w:val="18"/>
                <w:lang w:val="en-US" w:eastAsia="zh-CN"/>
              </w:rPr>
            </w:pPr>
            <w:r>
              <w:rPr>
                <w:rFonts w:hint="eastAsia" w:ascii="宋体" w:hAnsi="宋体" w:eastAsia="宋体"/>
                <w:sz w:val="18"/>
                <w:lang w:val="en-US" w:eastAsia="zh-CN"/>
              </w:rPr>
              <w:t>产品全称</w:t>
            </w:r>
          </w:p>
        </w:tc>
      </w:tr>
      <w:tr w14:paraId="3C0BA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exact"/>
          <w:jc w:val="center"/>
        </w:trPr>
        <w:tc>
          <w:tcPr>
            <w:tcW w:w="1922" w:type="dxa"/>
            <w:tcBorders>
              <w:left w:val="single" w:color="auto" w:sz="12" w:space="0"/>
            </w:tcBorders>
            <w:vAlign w:val="center"/>
          </w:tcPr>
          <w:p w14:paraId="4F68F3B0">
            <w:pPr>
              <w:autoSpaceDE w:val="0"/>
              <w:autoSpaceDN w:val="0"/>
              <w:adjustRightInd w:val="0"/>
              <w:snapToGrid w:val="0"/>
              <w:jc w:val="center"/>
              <w:rPr>
                <w:rFonts w:hint="eastAsia" w:ascii="宋体" w:hAnsi="宋体" w:eastAsia="宋体"/>
                <w:sz w:val="18"/>
                <w:szCs w:val="18"/>
                <w:lang w:eastAsia="zh-CN"/>
              </w:rPr>
            </w:pPr>
            <w:bookmarkStart w:id="1" w:name="OLE_LINK3" w:colFirst="0" w:colLast="1"/>
            <w:r>
              <w:rPr>
                <w:rFonts w:hint="eastAsia" w:ascii="宋体" w:hAnsi="宋体" w:eastAsia="宋体"/>
                <w:sz w:val="18"/>
                <w:szCs w:val="18"/>
                <w:lang w:val="en-US" w:eastAsia="zh-CN"/>
              </w:rPr>
              <w:t>4</w:t>
            </w:r>
          </w:p>
        </w:tc>
        <w:tc>
          <w:tcPr>
            <w:tcW w:w="2899" w:type="dxa"/>
            <w:vAlign w:val="center"/>
          </w:tcPr>
          <w:p w14:paraId="181288BB">
            <w:pPr>
              <w:rPr>
                <w:rFonts w:hint="eastAsia" w:ascii="宋体" w:hAnsi="宋体" w:eastAsia="宋体"/>
                <w:sz w:val="18"/>
                <w:szCs w:val="18"/>
                <w:lang w:eastAsia="zh-CN"/>
              </w:rPr>
            </w:pPr>
            <w:r>
              <w:rPr>
                <w:rFonts w:hint="eastAsia" w:ascii="宋体" w:hAnsi="宋体" w:eastAsia="宋体"/>
                <w:sz w:val="18"/>
                <w:lang w:val="en-US" w:eastAsia="zh-CN"/>
              </w:rPr>
              <w:t>产品代码</w:t>
            </w:r>
          </w:p>
        </w:tc>
      </w:tr>
      <w:tr w14:paraId="0A9BC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exact"/>
          <w:jc w:val="center"/>
        </w:trPr>
        <w:tc>
          <w:tcPr>
            <w:tcW w:w="1922" w:type="dxa"/>
            <w:tcBorders>
              <w:left w:val="single" w:color="auto" w:sz="12" w:space="0"/>
            </w:tcBorders>
            <w:vAlign w:val="center"/>
          </w:tcPr>
          <w:p w14:paraId="0D5CAE20">
            <w:pPr>
              <w:jc w:val="center"/>
              <w:rPr>
                <w:rFonts w:hint="eastAsia" w:ascii="宋体" w:hAnsi="宋体" w:eastAsia="宋体"/>
                <w:sz w:val="18"/>
                <w:szCs w:val="18"/>
                <w:lang w:val="en-US" w:eastAsia="zh-CN"/>
              </w:rPr>
            </w:pPr>
            <w:r>
              <w:rPr>
                <w:rFonts w:hint="eastAsia" w:ascii="宋体" w:hAnsi="宋体" w:eastAsia="宋体"/>
                <w:sz w:val="18"/>
                <w:szCs w:val="18"/>
                <w:lang w:val="en-US" w:eastAsia="zh-CN"/>
              </w:rPr>
              <w:t>5</w:t>
            </w:r>
          </w:p>
        </w:tc>
        <w:tc>
          <w:tcPr>
            <w:tcW w:w="2899" w:type="dxa"/>
            <w:vAlign w:val="center"/>
          </w:tcPr>
          <w:p w14:paraId="79E7FEBC">
            <w:pPr>
              <w:rPr>
                <w:rFonts w:hint="eastAsia" w:ascii="宋体" w:hAnsi="宋体" w:eastAsia="宋体"/>
                <w:sz w:val="18"/>
                <w:szCs w:val="18"/>
              </w:rPr>
            </w:pPr>
            <w:r>
              <w:rPr>
                <w:rFonts w:hint="eastAsia" w:ascii="宋体" w:hAnsi="宋体" w:eastAsia="宋体"/>
                <w:sz w:val="18"/>
                <w:lang w:val="en-US" w:eastAsia="zh-CN"/>
              </w:rPr>
              <w:t>披露类型</w:t>
            </w:r>
          </w:p>
        </w:tc>
      </w:tr>
      <w:tr w14:paraId="66E8D0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exact"/>
          <w:jc w:val="center"/>
        </w:trPr>
        <w:tc>
          <w:tcPr>
            <w:tcW w:w="1922" w:type="dxa"/>
            <w:tcBorders>
              <w:left w:val="single" w:color="auto" w:sz="12" w:space="0"/>
            </w:tcBorders>
            <w:vAlign w:val="center"/>
          </w:tcPr>
          <w:p w14:paraId="2AB78739">
            <w:pPr>
              <w:jc w:val="center"/>
              <w:rPr>
                <w:rFonts w:hint="default" w:ascii="宋体" w:hAnsi="宋体" w:eastAsia="宋体"/>
                <w:sz w:val="18"/>
                <w:lang w:val="en-US" w:eastAsia="zh-CN"/>
              </w:rPr>
            </w:pPr>
            <w:r>
              <w:rPr>
                <w:rFonts w:hint="eastAsia" w:ascii="宋体" w:hAnsi="宋体" w:eastAsia="宋体"/>
                <w:sz w:val="18"/>
                <w:lang w:val="en-US" w:eastAsia="zh-CN"/>
              </w:rPr>
              <w:t>6</w:t>
            </w:r>
          </w:p>
        </w:tc>
        <w:tc>
          <w:tcPr>
            <w:tcW w:w="2899" w:type="dxa"/>
            <w:vAlign w:val="center"/>
          </w:tcPr>
          <w:p w14:paraId="54F2D167">
            <w:pPr>
              <w:rPr>
                <w:rFonts w:hint="eastAsia" w:ascii="宋体" w:hAnsi="宋体" w:eastAsia="宋体"/>
                <w:sz w:val="18"/>
                <w:lang w:val="en-US" w:eastAsia="zh-CN"/>
              </w:rPr>
            </w:pPr>
            <w:r>
              <w:rPr>
                <w:rFonts w:hint="eastAsia" w:ascii="宋体" w:hAnsi="宋体" w:eastAsia="宋体"/>
                <w:sz w:val="18"/>
                <w:lang w:val="en-US" w:eastAsia="zh-CN"/>
              </w:rPr>
              <w:t>披露子类型</w:t>
            </w:r>
          </w:p>
        </w:tc>
      </w:tr>
      <w:tr w14:paraId="5C8E91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922" w:type="dxa"/>
            <w:tcBorders>
              <w:left w:val="single" w:color="auto" w:sz="12" w:space="0"/>
            </w:tcBorders>
            <w:vAlign w:val="center"/>
          </w:tcPr>
          <w:p w14:paraId="7C7549E0">
            <w:pPr>
              <w:jc w:val="center"/>
              <w:rPr>
                <w:rFonts w:hint="default" w:ascii="宋体" w:hAnsi="宋体" w:eastAsia="宋体"/>
                <w:sz w:val="18"/>
                <w:lang w:val="en-US" w:eastAsia="zh-CN"/>
              </w:rPr>
            </w:pPr>
            <w:r>
              <w:rPr>
                <w:rFonts w:hint="eastAsia" w:ascii="宋体" w:hAnsi="宋体" w:eastAsia="宋体"/>
                <w:sz w:val="18"/>
                <w:lang w:val="en-US" w:eastAsia="zh-CN"/>
              </w:rPr>
              <w:t>7</w:t>
            </w:r>
          </w:p>
        </w:tc>
        <w:tc>
          <w:tcPr>
            <w:tcW w:w="2899" w:type="dxa"/>
            <w:vAlign w:val="center"/>
          </w:tcPr>
          <w:p w14:paraId="6F6F58B8">
            <w:pPr>
              <w:rPr>
                <w:rFonts w:hint="eastAsia" w:ascii="宋体" w:hAnsi="宋体" w:eastAsia="宋体"/>
                <w:sz w:val="18"/>
                <w:lang w:val="en-US" w:eastAsia="zh-CN"/>
              </w:rPr>
            </w:pPr>
            <w:r>
              <w:rPr>
                <w:rFonts w:hint="eastAsia" w:ascii="宋体" w:hAnsi="宋体" w:eastAsia="宋体"/>
                <w:sz w:val="18"/>
                <w:lang w:val="en-US" w:eastAsia="zh-CN"/>
              </w:rPr>
              <w:t>报告年度</w:t>
            </w:r>
          </w:p>
        </w:tc>
      </w:tr>
      <w:bookmarkEnd w:id="1"/>
      <w:tr w14:paraId="6078C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exact"/>
          <w:jc w:val="center"/>
        </w:trPr>
        <w:tc>
          <w:tcPr>
            <w:tcW w:w="1922" w:type="dxa"/>
            <w:tcBorders>
              <w:left w:val="single" w:color="auto" w:sz="12" w:space="0"/>
            </w:tcBorders>
            <w:vAlign w:val="center"/>
          </w:tcPr>
          <w:p w14:paraId="3BC1B9A6">
            <w:pPr>
              <w:jc w:val="center"/>
              <w:rPr>
                <w:rFonts w:hint="eastAsia" w:ascii="宋体" w:hAnsi="宋体" w:eastAsia="宋体"/>
                <w:sz w:val="18"/>
                <w:szCs w:val="18"/>
                <w:lang w:val="en-US" w:eastAsia="zh-CN"/>
              </w:rPr>
            </w:pPr>
            <w:r>
              <w:rPr>
                <w:rFonts w:hint="eastAsia" w:ascii="宋体" w:hAnsi="宋体" w:eastAsia="宋体"/>
                <w:sz w:val="18"/>
                <w:szCs w:val="18"/>
                <w:lang w:val="en-US" w:eastAsia="zh-CN"/>
              </w:rPr>
              <w:t>8</w:t>
            </w:r>
          </w:p>
        </w:tc>
        <w:tc>
          <w:tcPr>
            <w:tcW w:w="2899" w:type="dxa"/>
            <w:vAlign w:val="center"/>
          </w:tcPr>
          <w:p w14:paraId="1E4A62D7">
            <w:pPr>
              <w:rPr>
                <w:rFonts w:hint="eastAsia" w:ascii="宋体" w:hAnsi="宋体" w:eastAsia="宋体"/>
                <w:sz w:val="18"/>
                <w:szCs w:val="18"/>
                <w:lang w:eastAsia="zh-CN"/>
              </w:rPr>
            </w:pPr>
            <w:r>
              <w:rPr>
                <w:rFonts w:hint="eastAsia" w:ascii="宋体" w:hAnsi="宋体" w:eastAsia="宋体"/>
                <w:sz w:val="18"/>
                <w:lang w:val="en-US" w:eastAsia="zh-CN"/>
              </w:rPr>
              <w:t>报告类型</w:t>
            </w:r>
          </w:p>
        </w:tc>
      </w:tr>
    </w:tbl>
    <w:p w14:paraId="5E87C324">
      <w:pPr>
        <w:keepNext w:val="0"/>
        <w:keepLines w:val="0"/>
        <w:pageBreakBefore w:val="0"/>
        <w:widowControl w:val="0"/>
        <w:kinsoku/>
        <w:wordWrap/>
        <w:overflowPunct/>
        <w:topLinePunct w:val="0"/>
        <w:autoSpaceDE/>
        <w:autoSpaceDN/>
        <w:bidi w:val="0"/>
        <w:adjustRightInd w:val="0"/>
        <w:snapToGrid w:val="0"/>
        <w:spacing w:line="560" w:lineRule="exact"/>
        <w:textAlignment w:val="auto"/>
        <w:rPr>
          <w:rFonts w:hint="eastAsia" w:ascii="仿宋" w:hAnsi="仿宋" w:eastAsia="仿宋"/>
          <w:sz w:val="32"/>
          <w:szCs w:val="32"/>
          <w:lang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惠苗辉" w:date="2024-07-04T14:36:59Z" w:initials="">
    <w:p w14:paraId="4EE35BBB">
      <w:pPr>
        <w:pStyle w:val="4"/>
      </w:pPr>
      <w: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EE35BB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A1"/>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2A3F3A"/>
    <w:multiLevelType w:val="singleLevel"/>
    <w:tmpl w:val="F02A3F3A"/>
    <w:lvl w:ilvl="0" w:tentative="0">
      <w:start w:val="1"/>
      <w:numFmt w:val="decimal"/>
      <w:suff w:val="nothing"/>
      <w:lvlText w:val="（%1）"/>
      <w:lvlJc w:val="left"/>
    </w:lvl>
  </w:abstractNum>
  <w:abstractNum w:abstractNumId="1">
    <w:nsid w:val="00000010"/>
    <w:multiLevelType w:val="multilevel"/>
    <w:tmpl w:val="00000010"/>
    <w:lvl w:ilvl="0" w:tentative="0">
      <w:start w:val="1"/>
      <w:numFmt w:val="decimal"/>
      <w:pStyle w:val="18"/>
      <w:suff w:val="nothing"/>
      <w:lvlText w:val="表%1　"/>
      <w:lvlJc w:val="left"/>
      <w:pPr>
        <w:ind w:left="0" w:firstLine="0"/>
      </w:pPr>
      <w:rPr>
        <w:rFonts w:hint="eastAsia" w:ascii="黑体" w:hAnsi="Times New Roman" w:eastAsia="黑体"/>
        <w:b w:val="0"/>
        <w:i w:val="0"/>
        <w:sz w:val="21"/>
        <w:lang w:val="en-US"/>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
    <w:nsid w:val="4A6FA603"/>
    <w:multiLevelType w:val="singleLevel"/>
    <w:tmpl w:val="4A6FA603"/>
    <w:lvl w:ilvl="0" w:tentative="0">
      <w:start w:val="2"/>
      <w:numFmt w:val="decimal"/>
      <w:suff w:val="nothing"/>
      <w:lvlText w:val="（%1）"/>
      <w:lvlJc w:val="left"/>
    </w:lvl>
  </w:abstractNum>
  <w:abstractNum w:abstractNumId="3">
    <w:nsid w:val="728BA26F"/>
    <w:multiLevelType w:val="singleLevel"/>
    <w:tmpl w:val="728BA26F"/>
    <w:lvl w:ilvl="0" w:tentative="0">
      <w:start w:val="2"/>
      <w:numFmt w:val="decimal"/>
      <w:suff w:val="nothing"/>
      <w:lvlText w:val="（%1）"/>
      <w:lvlJc w:val="left"/>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惠苗辉">
    <w15:presenceInfo w15:providerId="None" w15:userId="惠苗辉"/>
  </w15:person>
  <w15:person w15:author="刘丽">
    <w15:presenceInfo w15:providerId="WPS Office" w15:userId="2422338850"/>
  </w15:person>
  <w15:person w15:author="刘素军">
    <w15:presenceInfo w15:providerId="None" w15:userId="刘素军"/>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MxYTBmM2ExNDA5MTI5NmEwNjA4YTk5MmRmY2Y2MzgifQ=="/>
  </w:docVars>
  <w:rsids>
    <w:rsidRoot w:val="00E7758D"/>
    <w:rsid w:val="00043703"/>
    <w:rsid w:val="00043F4D"/>
    <w:rsid w:val="0009621C"/>
    <w:rsid w:val="000A3DD7"/>
    <w:rsid w:val="000A5606"/>
    <w:rsid w:val="000F0B36"/>
    <w:rsid w:val="001069DC"/>
    <w:rsid w:val="001456E7"/>
    <w:rsid w:val="001978F9"/>
    <w:rsid w:val="00197DCC"/>
    <w:rsid w:val="00225F4F"/>
    <w:rsid w:val="002A021E"/>
    <w:rsid w:val="002A30F4"/>
    <w:rsid w:val="00334540"/>
    <w:rsid w:val="00380F06"/>
    <w:rsid w:val="003C5F9A"/>
    <w:rsid w:val="003E062F"/>
    <w:rsid w:val="00400616"/>
    <w:rsid w:val="00493E1D"/>
    <w:rsid w:val="004B3073"/>
    <w:rsid w:val="004C4AB3"/>
    <w:rsid w:val="004D15D1"/>
    <w:rsid w:val="00526E1F"/>
    <w:rsid w:val="00557B72"/>
    <w:rsid w:val="00564B72"/>
    <w:rsid w:val="00582CB4"/>
    <w:rsid w:val="00586D98"/>
    <w:rsid w:val="005C3EE5"/>
    <w:rsid w:val="005F1014"/>
    <w:rsid w:val="00664ABB"/>
    <w:rsid w:val="006B3BDD"/>
    <w:rsid w:val="007139F4"/>
    <w:rsid w:val="00740E14"/>
    <w:rsid w:val="0075319C"/>
    <w:rsid w:val="0075733D"/>
    <w:rsid w:val="00763F3F"/>
    <w:rsid w:val="00797B21"/>
    <w:rsid w:val="007B0064"/>
    <w:rsid w:val="007B335E"/>
    <w:rsid w:val="007C49FD"/>
    <w:rsid w:val="007F42DA"/>
    <w:rsid w:val="00800A34"/>
    <w:rsid w:val="00801596"/>
    <w:rsid w:val="00801D29"/>
    <w:rsid w:val="008267DE"/>
    <w:rsid w:val="00884C7F"/>
    <w:rsid w:val="00894B81"/>
    <w:rsid w:val="009278C6"/>
    <w:rsid w:val="009961D4"/>
    <w:rsid w:val="009D4178"/>
    <w:rsid w:val="00A16097"/>
    <w:rsid w:val="00A26A21"/>
    <w:rsid w:val="00A4182E"/>
    <w:rsid w:val="00A82C66"/>
    <w:rsid w:val="00B4176C"/>
    <w:rsid w:val="00B43922"/>
    <w:rsid w:val="00B76981"/>
    <w:rsid w:val="00C24CBF"/>
    <w:rsid w:val="00C6020A"/>
    <w:rsid w:val="00C727CC"/>
    <w:rsid w:val="00C81BCE"/>
    <w:rsid w:val="00C94F83"/>
    <w:rsid w:val="00CA50E9"/>
    <w:rsid w:val="00CC6BCE"/>
    <w:rsid w:val="00CF1854"/>
    <w:rsid w:val="00D02E1A"/>
    <w:rsid w:val="00D57555"/>
    <w:rsid w:val="00D620E7"/>
    <w:rsid w:val="00D941F3"/>
    <w:rsid w:val="00DE1108"/>
    <w:rsid w:val="00E40B7E"/>
    <w:rsid w:val="00E441FB"/>
    <w:rsid w:val="00E7758D"/>
    <w:rsid w:val="00E944AF"/>
    <w:rsid w:val="00F6390B"/>
    <w:rsid w:val="00F757A9"/>
    <w:rsid w:val="00F91561"/>
    <w:rsid w:val="00FB2D06"/>
    <w:rsid w:val="00FD4483"/>
    <w:rsid w:val="00FF016F"/>
    <w:rsid w:val="01936B73"/>
    <w:rsid w:val="04E15802"/>
    <w:rsid w:val="052F6468"/>
    <w:rsid w:val="05F17CC7"/>
    <w:rsid w:val="0C8B7041"/>
    <w:rsid w:val="0E346633"/>
    <w:rsid w:val="0EC972ED"/>
    <w:rsid w:val="11A65739"/>
    <w:rsid w:val="19D54C77"/>
    <w:rsid w:val="1C6009F6"/>
    <w:rsid w:val="1DA77372"/>
    <w:rsid w:val="1E314CF5"/>
    <w:rsid w:val="1F3026A9"/>
    <w:rsid w:val="2189303A"/>
    <w:rsid w:val="22E356CF"/>
    <w:rsid w:val="26472F54"/>
    <w:rsid w:val="2A453852"/>
    <w:rsid w:val="2AA131BA"/>
    <w:rsid w:val="2C907858"/>
    <w:rsid w:val="2D4D5095"/>
    <w:rsid w:val="2FAA288D"/>
    <w:rsid w:val="34F33E8A"/>
    <w:rsid w:val="35D13D2E"/>
    <w:rsid w:val="3B2C122B"/>
    <w:rsid w:val="3DD30026"/>
    <w:rsid w:val="3FD959F8"/>
    <w:rsid w:val="40331968"/>
    <w:rsid w:val="41AC269D"/>
    <w:rsid w:val="42C76CA6"/>
    <w:rsid w:val="4649315A"/>
    <w:rsid w:val="481460C6"/>
    <w:rsid w:val="48685016"/>
    <w:rsid w:val="4F02025B"/>
    <w:rsid w:val="4F187EDB"/>
    <w:rsid w:val="52DA78A2"/>
    <w:rsid w:val="54185630"/>
    <w:rsid w:val="586B389E"/>
    <w:rsid w:val="598C08B5"/>
    <w:rsid w:val="5B39573D"/>
    <w:rsid w:val="5C084D89"/>
    <w:rsid w:val="5C2313D1"/>
    <w:rsid w:val="5C5008F6"/>
    <w:rsid w:val="5DDE3C53"/>
    <w:rsid w:val="5F8D4A8E"/>
    <w:rsid w:val="643F4023"/>
    <w:rsid w:val="6A7D71F3"/>
    <w:rsid w:val="71617A37"/>
    <w:rsid w:val="72DF5436"/>
    <w:rsid w:val="743C7222"/>
    <w:rsid w:val="7B336668"/>
    <w:rsid w:val="7C3824FE"/>
    <w:rsid w:val="7C5034C9"/>
    <w:rsid w:val="7E451584"/>
    <w:rsid w:val="7E482BA8"/>
    <w:rsid w:val="7E613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0" w:beforeLines="0" w:beforeAutospacing="0" w:after="0" w:afterLines="0" w:afterAutospacing="0" w:line="240" w:lineRule="auto"/>
      <w:ind w:firstLine="640" w:firstLineChars="200"/>
      <w:outlineLvl w:val="0"/>
    </w:pPr>
    <w:rPr>
      <w:rFonts w:eastAsia="黑体" w:asciiTheme="minorAscii" w:hAnsiTheme="minorAscii"/>
      <w:kern w:val="44"/>
      <w:sz w:val="32"/>
    </w:rPr>
  </w:style>
  <w:style w:type="paragraph" w:styleId="3">
    <w:name w:val="heading 2"/>
    <w:basedOn w:val="1"/>
    <w:next w:val="1"/>
    <w:unhideWhenUsed/>
    <w:qFormat/>
    <w:uiPriority w:val="9"/>
    <w:pPr>
      <w:keepNext/>
      <w:keepLines/>
      <w:spacing w:before="0" w:beforeLines="0" w:beforeAutospacing="0" w:after="0" w:afterLines="0" w:afterAutospacing="0" w:line="240" w:lineRule="auto"/>
      <w:ind w:firstLine="640" w:firstLineChars="200"/>
      <w:outlineLvl w:val="1"/>
    </w:pPr>
    <w:rPr>
      <w:rFonts w:ascii="Arial" w:hAnsi="Arial" w:eastAsia="仿宋"/>
      <w:b/>
      <w:sz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5"/>
    <w:unhideWhenUsed/>
    <w:qFormat/>
    <w:uiPriority w:val="99"/>
    <w:pPr>
      <w:jc w:val="left"/>
    </w:p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4"/>
    <w:next w:val="4"/>
    <w:link w:val="16"/>
    <w:semiHidden/>
    <w:unhideWhenUsed/>
    <w:qFormat/>
    <w:uiPriority w:val="99"/>
    <w:rPr>
      <w:b/>
      <w:bCs/>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qFormat/>
    <w:uiPriority w:val="0"/>
    <w:rPr>
      <w:rFonts w:ascii="Times New Roman" w:hAnsi="Times New Roman" w:eastAsia="宋体"/>
      <w:sz w:val="18"/>
    </w:rPr>
  </w:style>
  <w:style w:type="character" w:styleId="12">
    <w:name w:val="annotation reference"/>
    <w:basedOn w:val="10"/>
    <w:semiHidden/>
    <w:unhideWhenUsed/>
    <w:qFormat/>
    <w:uiPriority w:val="99"/>
    <w:rPr>
      <w:sz w:val="21"/>
      <w:szCs w:val="21"/>
    </w:rPr>
  </w:style>
  <w:style w:type="character" w:customStyle="1" w:styleId="13">
    <w:name w:val="页眉 字符"/>
    <w:basedOn w:val="10"/>
    <w:link w:val="6"/>
    <w:qFormat/>
    <w:uiPriority w:val="99"/>
    <w:rPr>
      <w:sz w:val="18"/>
      <w:szCs w:val="18"/>
    </w:rPr>
  </w:style>
  <w:style w:type="character" w:customStyle="1" w:styleId="14">
    <w:name w:val="页脚 字符"/>
    <w:basedOn w:val="10"/>
    <w:link w:val="5"/>
    <w:qFormat/>
    <w:uiPriority w:val="99"/>
    <w:rPr>
      <w:sz w:val="18"/>
      <w:szCs w:val="18"/>
    </w:rPr>
  </w:style>
  <w:style w:type="character" w:customStyle="1" w:styleId="15">
    <w:name w:val="批注文字 字符"/>
    <w:basedOn w:val="10"/>
    <w:link w:val="4"/>
    <w:qFormat/>
    <w:uiPriority w:val="99"/>
  </w:style>
  <w:style w:type="character" w:customStyle="1" w:styleId="16">
    <w:name w:val="批注主题 字符"/>
    <w:basedOn w:val="15"/>
    <w:link w:val="7"/>
    <w:semiHidden/>
    <w:qFormat/>
    <w:uiPriority w:val="99"/>
    <w:rPr>
      <w:b/>
      <w:bCs/>
    </w:rPr>
  </w:style>
  <w:style w:type="paragraph" w:customStyle="1" w:styleId="17">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18">
    <w:name w:val="正文表标题"/>
    <w:next w:val="17"/>
    <w:qFormat/>
    <w:uiPriority w:val="0"/>
    <w:pPr>
      <w:numPr>
        <w:ilvl w:val="0"/>
        <w:numId w:val="1"/>
      </w:numPr>
      <w:jc w:val="center"/>
    </w:pPr>
    <w:rPr>
      <w:rFonts w:ascii="黑体" w:hAnsi="Times New Roman" w:eastAsia="黑体" w:cs="Times New Roman"/>
      <w:sz w:val="21"/>
      <w:lang w:val="en-US" w:eastAsia="zh-CN" w:bidi="ar-SA"/>
    </w:rPr>
  </w:style>
  <w:style w:type="paragraph" w:customStyle="1" w:styleId="19">
    <w:name w:val="表格"/>
    <w:basedOn w:val="1"/>
    <w:qFormat/>
    <w:uiPriority w:val="0"/>
    <w:pPr>
      <w:widowControl/>
      <w:spacing w:before="100" w:beforeAutospacing="1" w:after="100" w:afterAutospacing="1" w:line="120" w:lineRule="atLeast"/>
    </w:pPr>
    <w:rPr>
      <w:rFonts w:ascii="宋体" w:hAnsi="宋体" w:eastAsia="宋体" w:cs="宋体"/>
      <w:kern w:val="0"/>
      <w:sz w:val="18"/>
      <w:szCs w:val="18"/>
    </w:rPr>
  </w:style>
  <w:style w:type="paragraph" w:customStyle="1" w:styleId="20">
    <w:name w:val="标准书脚_奇数页"/>
    <w:qFormat/>
    <w:uiPriority w:val="0"/>
    <w:pPr>
      <w:spacing w:before="120"/>
      <w:jc w:val="right"/>
    </w:pPr>
    <w:rPr>
      <w:rFonts w:ascii="Times New Roman" w:hAnsi="Times New Roman" w:eastAsia="宋体" w:cs="Times New Roman"/>
      <w:sz w:val="18"/>
      <w:lang w:val="en-US" w:eastAsia="zh-CN" w:bidi="ar-SA"/>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2964</Words>
  <Characters>4220</Characters>
  <Lines>14</Lines>
  <Paragraphs>4</Paragraphs>
  <TotalTime>282</TotalTime>
  <ScaleCrop>false</ScaleCrop>
  <LinksUpToDate>false</LinksUpToDate>
  <CharactersWithSpaces>4246</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2022-08-02T02:09:00Z</dcterms:created>
  <dc:creator>惠苗辉</dc:creator>
  <cp:lastModifiedBy>刘丽</cp:lastModifiedBy>
  <dcterms:modified xsi:type="dcterms:W3CDTF">2024-08-01T01:07:13Z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26748B1ADFB547AE84CB030B5109C2BD</vt:lpwstr>
  </property>
</Properties>
</file>